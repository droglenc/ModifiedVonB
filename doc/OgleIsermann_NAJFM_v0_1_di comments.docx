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CC3FA" w14:textId="6EE81022" w:rsidR="00755657" w:rsidRPr="009A3997" w:rsidRDefault="007D5A1D" w:rsidP="00CF0A58">
      <w:pPr>
        <w:pStyle w:val="Title"/>
        <w:jc w:val="left"/>
        <w:rPr>
          <w:b w:val="0"/>
        </w:rPr>
      </w:pPr>
      <w:r w:rsidRPr="009A3997">
        <w:rPr>
          <w:b w:val="0"/>
        </w:rPr>
        <w:t xml:space="preserve">Estimating Age at a </w:t>
      </w:r>
      <w:r w:rsidR="004830AD" w:rsidRPr="009A3997">
        <w:rPr>
          <w:b w:val="0"/>
        </w:rPr>
        <w:t xml:space="preserve">Specified </w:t>
      </w:r>
      <w:r w:rsidRPr="009A3997">
        <w:rPr>
          <w:b w:val="0"/>
        </w:rPr>
        <w:t xml:space="preserve">Length from the </w:t>
      </w:r>
      <w:r w:rsidR="00EE1FBD" w:rsidRPr="009A3997">
        <w:rPr>
          <w:b w:val="0"/>
        </w:rPr>
        <w:t xml:space="preserve">von </w:t>
      </w:r>
      <w:r w:rsidR="00B44AE6" w:rsidRPr="009A3997">
        <w:rPr>
          <w:b w:val="0"/>
        </w:rPr>
        <w:t>Bertalanffy Growth F</w:t>
      </w:r>
      <w:r w:rsidR="00EE1FBD" w:rsidRPr="009A3997">
        <w:rPr>
          <w:b w:val="0"/>
        </w:rPr>
        <w:t>unction</w:t>
      </w:r>
    </w:p>
    <w:p w14:paraId="08F80032" w14:textId="1C063B60" w:rsidR="00681B21" w:rsidRDefault="00B50C12" w:rsidP="00CF0A58">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ins w:id="0" w:author="Isermann, Dan" w:date="2017-03-27T15:34:00Z">
        <w:r w:rsidR="004632A5">
          <w:rPr>
            <w:rFonts w:ascii="Times New Roman" w:hAnsi="Times New Roman" w:cs="Times New Roman"/>
          </w:rPr>
          <w:t>*</w:t>
        </w:r>
      </w:ins>
    </w:p>
    <w:p w14:paraId="2FE1D197" w14:textId="6E61A7A1" w:rsidR="00B50C12" w:rsidRPr="009A3997" w:rsidRDefault="00B50C12" w:rsidP="00CF0A58">
      <w:pPr>
        <w:pStyle w:val="BodyText"/>
        <w:ind w:firstLine="0"/>
        <w:jc w:val="left"/>
        <w:rPr>
          <w:i/>
          <w:lang w:val="de-DE"/>
        </w:rPr>
      </w:pPr>
      <w:r w:rsidRPr="009A3997">
        <w:rPr>
          <w:i/>
        </w:rPr>
        <w:t>Natural Resources Department</w:t>
      </w:r>
      <w:r w:rsidR="00755657" w:rsidRPr="009A3997">
        <w:rPr>
          <w:i/>
        </w:rPr>
        <w:t xml:space="preserve">, </w:t>
      </w:r>
      <w:r w:rsidRPr="009A3997">
        <w:rPr>
          <w:i/>
        </w:rPr>
        <w:t>Northland College</w:t>
      </w:r>
      <w:r w:rsidR="00755657" w:rsidRPr="009A3997">
        <w:rPr>
          <w:i/>
        </w:rPr>
        <w:t xml:space="preserve">, </w:t>
      </w:r>
      <w:r w:rsidRPr="009A3997">
        <w:rPr>
          <w:i/>
        </w:rPr>
        <w:t>1411 Ellis Ave</w:t>
      </w:r>
      <w:r w:rsidR="00755657" w:rsidRPr="009A3997">
        <w:rPr>
          <w:i/>
        </w:rPr>
        <w:t xml:space="preserve">, </w:t>
      </w:r>
      <w:r w:rsidRPr="009A3997">
        <w:rPr>
          <w:i/>
        </w:rPr>
        <w:t>Ashland, WI 54806</w:t>
      </w:r>
      <w:r w:rsidR="00175472" w:rsidRPr="009A3997">
        <w:rPr>
          <w:i/>
        </w:rPr>
        <w:t>,</w:t>
      </w:r>
      <w:r w:rsidR="00FD79B6" w:rsidRPr="009A3997">
        <w:rPr>
          <w:i/>
        </w:rPr>
        <w:t xml:space="preserve"> </w:t>
      </w:r>
      <w:r w:rsidRPr="009A3997">
        <w:rPr>
          <w:i/>
          <w:lang w:val="de-DE"/>
        </w:rPr>
        <w:t>USA</w:t>
      </w:r>
    </w:p>
    <w:p w14:paraId="0E901F74" w14:textId="77777777" w:rsidR="009A3997" w:rsidRPr="0006728C" w:rsidRDefault="009A3997" w:rsidP="00CF0A58">
      <w:pPr>
        <w:pStyle w:val="BodyText"/>
        <w:ind w:firstLine="0"/>
        <w:jc w:val="left"/>
        <w:rPr>
          <w:sz w:val="22"/>
          <w:lang w:val="de-DE"/>
        </w:rPr>
      </w:pPr>
    </w:p>
    <w:p w14:paraId="47E1DBDC" w14:textId="793A4279" w:rsidR="006515CC" w:rsidRPr="000B33E5" w:rsidRDefault="007D5A1D" w:rsidP="00CF0A58">
      <w:pPr>
        <w:ind w:firstLine="0"/>
        <w:jc w:val="left"/>
      </w:pPr>
      <w:bookmarkStart w:id="1" w:name="introduction"/>
      <w:bookmarkEnd w:id="1"/>
      <w:r w:rsidRPr="000B33E5">
        <w:t>Daniel A. Isermann</w:t>
      </w:r>
    </w:p>
    <w:p w14:paraId="52AB2805" w14:textId="437E7D87" w:rsidR="007D5A1D" w:rsidRPr="009A3997" w:rsidRDefault="007D5A1D" w:rsidP="00CF0A58">
      <w:pPr>
        <w:ind w:firstLine="0"/>
        <w:jc w:val="left"/>
        <w:rPr>
          <w:i/>
        </w:rPr>
      </w:pPr>
      <w:r w:rsidRPr="009A3997">
        <w:rPr>
          <w:i/>
        </w:rPr>
        <w:t>U. S. Geological Survey, Wisconsin Cooperative Fishery Research Unit, College of Natural Resources, University</w:t>
      </w:r>
      <w:r w:rsidR="003431A0" w:rsidRPr="009A3997">
        <w:rPr>
          <w:i/>
        </w:rPr>
        <w:t xml:space="preserve"> of Wisconsin-Stevens Point, 800 Reserve St., Stevens Point, WI 54481</w:t>
      </w:r>
      <w:r w:rsidRPr="009A3997">
        <w:rPr>
          <w:i/>
        </w:rPr>
        <w:t>, USA</w:t>
      </w:r>
    </w:p>
    <w:p w14:paraId="66A26C32" w14:textId="7674430A" w:rsidR="000B7588" w:rsidRDefault="000B7588" w:rsidP="00CF0A58">
      <w:pPr>
        <w:ind w:firstLine="0"/>
        <w:jc w:val="left"/>
        <w:rPr>
          <w:sz w:val="22"/>
        </w:rPr>
      </w:pPr>
    </w:p>
    <w:p w14:paraId="363A5FED" w14:textId="51EC3D7D" w:rsidR="009A3997" w:rsidRPr="002270C4" w:rsidRDefault="004632A5" w:rsidP="00CF0A58">
      <w:pPr>
        <w:pStyle w:val="Affiliation"/>
        <w:spacing w:before="0"/>
        <w:rPr>
          <w:i w:val="0"/>
        </w:rPr>
      </w:pPr>
      <w:ins w:id="2" w:author="Isermann, Dan" w:date="2017-03-27T15:34:00Z">
        <w:r>
          <w:rPr>
            <w:i w:val="0"/>
          </w:rPr>
          <w:t>*</w:t>
        </w:r>
      </w:ins>
      <w:r w:rsidR="009A3997" w:rsidRPr="002270C4">
        <w:rPr>
          <w:i w:val="0"/>
        </w:rPr>
        <w:t>Correspond</w:t>
      </w:r>
      <w:ins w:id="3" w:author="Isermann, Dan" w:date="2017-03-27T15:34:00Z">
        <w:r>
          <w:rPr>
            <w:i w:val="0"/>
          </w:rPr>
          <w:t>ing author</w:t>
        </w:r>
      </w:ins>
      <w:del w:id="4" w:author="Isermann, Dan" w:date="2017-03-27T15:34:00Z">
        <w:r w:rsidR="009A3997" w:rsidRPr="002270C4" w:rsidDel="004632A5">
          <w:rPr>
            <w:i w:val="0"/>
          </w:rPr>
          <w:delText>ence</w:delText>
        </w:r>
      </w:del>
      <w:r w:rsidR="009A3997" w:rsidRPr="002270C4">
        <w:rPr>
          <w:i w:val="0"/>
        </w:rPr>
        <w:t xml:space="preserve">: </w:t>
      </w:r>
      <w:del w:id="5" w:author="Isermann, Dan" w:date="2017-03-27T15:34:00Z">
        <w:r w:rsidR="009A3997" w:rsidRPr="002270C4" w:rsidDel="004632A5">
          <w:rPr>
            <w:i w:val="0"/>
          </w:rPr>
          <w:delText>Derek H. Ogle, Department of Natural Resources, Northland College, 1411 Ellis Ave, Ashland, W</w:delText>
        </w:r>
        <w:r w:rsidR="009A3997" w:rsidDel="004632A5">
          <w:rPr>
            <w:i w:val="0"/>
          </w:rPr>
          <w:delText>isconsin</w:delText>
        </w:r>
        <w:r w:rsidR="009A3997" w:rsidRPr="002270C4" w:rsidDel="004632A5">
          <w:rPr>
            <w:i w:val="0"/>
          </w:rPr>
          <w:delText xml:space="preserve"> 54806, USA (e-mail: </w:delText>
        </w:r>
      </w:del>
      <w:r w:rsidR="009A3997" w:rsidRPr="002270C4">
        <w:rPr>
          <w:i w:val="0"/>
        </w:rPr>
        <w:t>dogle@northland.edu)</w:t>
      </w:r>
    </w:p>
    <w:p w14:paraId="7296D178" w14:textId="77777777" w:rsidR="009A3997" w:rsidRDefault="009A3997" w:rsidP="00CF0A58">
      <w:pPr>
        <w:ind w:firstLine="0"/>
        <w:jc w:val="left"/>
        <w:rPr>
          <w:sz w:val="22"/>
        </w:rPr>
      </w:pPr>
    </w:p>
    <w:p w14:paraId="653CCE24" w14:textId="061B25DC" w:rsidR="000B7588" w:rsidRPr="0006728C" w:rsidRDefault="000B7588" w:rsidP="00CF0A58">
      <w:pPr>
        <w:ind w:firstLine="0"/>
        <w:jc w:val="left"/>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18AA9622" w14:textId="77777777" w:rsidR="009A3997" w:rsidRDefault="009A3997" w:rsidP="00CF0A58">
      <w:pPr>
        <w:ind w:firstLine="0"/>
        <w:jc w:val="left"/>
      </w:pPr>
    </w:p>
    <w:p w14:paraId="5EC77995" w14:textId="7231E918" w:rsidR="009A3997" w:rsidRPr="007D5A1D" w:rsidRDefault="009A3997" w:rsidP="00CF0A58">
      <w:pPr>
        <w:ind w:firstLine="0"/>
        <w:jc w:val="left"/>
      </w:pPr>
      <w:r>
        <w:t>Running title:</w:t>
      </w:r>
      <w:r w:rsidRPr="009A3997">
        <w:t xml:space="preserve"> Estimating Age at a Specified Length</w:t>
      </w:r>
    </w:p>
    <w:p w14:paraId="3A0365AA" w14:textId="77777777" w:rsidR="009A3997" w:rsidRDefault="009A3997" w:rsidP="00CF0A58">
      <w:pPr>
        <w:tabs>
          <w:tab w:val="clear" w:pos="360"/>
        </w:tabs>
        <w:spacing w:after="200" w:line="240" w:lineRule="auto"/>
        <w:ind w:firstLine="0"/>
        <w:jc w:val="left"/>
      </w:pPr>
      <w:r>
        <w:br w:type="page"/>
      </w:r>
    </w:p>
    <w:p w14:paraId="3EBC5C91" w14:textId="1900FB35" w:rsidR="006515CC" w:rsidRDefault="009A3997" w:rsidP="00CF0A58">
      <w:pPr>
        <w:ind w:firstLine="0"/>
        <w:jc w:val="left"/>
      </w:pPr>
      <w:r>
        <w:lastRenderedPageBreak/>
        <w:t>&lt;A&gt;</w:t>
      </w:r>
      <w:r w:rsidR="006515CC">
        <w:t>Abstract</w:t>
      </w:r>
    </w:p>
    <w:p w14:paraId="639F62CE" w14:textId="288C400A" w:rsidR="00D90441" w:rsidRDefault="003431A0" w:rsidP="00CF0A58">
      <w:pPr>
        <w:ind w:firstLine="0"/>
        <w:jc w:val="left"/>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r w:rsidR="00DB5399">
        <w:t>compar</w:t>
      </w:r>
      <w:r>
        <w:t>ing</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that allows 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r w:rsidR="002954E1">
        <w:t>is parameter</w:t>
      </w:r>
      <w:r w:rsidR="004442E7">
        <w:t xml:space="preserve"> can be used. We demonstrate use of the new parameterization with two datasets.</w:t>
      </w:r>
    </w:p>
    <w:p w14:paraId="6E212A0F" w14:textId="77777777" w:rsidR="009A3997" w:rsidRDefault="009A3997" w:rsidP="00CF0A58">
      <w:pPr>
        <w:tabs>
          <w:tab w:val="clear" w:pos="360"/>
        </w:tabs>
        <w:spacing w:after="200" w:line="240" w:lineRule="auto"/>
        <w:ind w:firstLine="0"/>
        <w:jc w:val="left"/>
        <w:rPr>
          <w:rFonts w:eastAsiaTheme="majorEastAsia"/>
          <w:b/>
          <w:bCs/>
        </w:rPr>
      </w:pPr>
      <w:r>
        <w:br w:type="page"/>
      </w:r>
    </w:p>
    <w:p w14:paraId="71BEA63B" w14:textId="0475178E" w:rsidR="00681B21" w:rsidRPr="00B12686" w:rsidRDefault="00B12686" w:rsidP="007B484D">
      <w:pPr>
        <w:pStyle w:val="Heading1"/>
      </w:pPr>
      <w:r>
        <w:lastRenderedPageBreak/>
        <w:t>&lt;A&gt;</w:t>
      </w:r>
      <w:r w:rsidR="00EE1FBD" w:rsidRPr="00B12686">
        <w:t>Introduction</w:t>
      </w:r>
    </w:p>
    <w:p w14:paraId="68C30E8C" w14:textId="7A7F1C46" w:rsidR="00D00CFD" w:rsidRDefault="009E6505" w:rsidP="00CF0A58">
      <w:pPr>
        <w:pStyle w:val="BodyText"/>
        <w:jc w:val="lef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ins w:id="6" w:author="Isermann, Dan" w:date="2017-03-27T15:36:00Z">
        <w:r w:rsidR="004632A5">
          <w:t>i</w:t>
        </w:r>
      </w:ins>
      <w:del w:id="7" w:author="Isermann, Dan" w:date="2017-03-27T15:36:00Z">
        <w:r w:rsidR="00D854CA" w:rsidDel="004632A5">
          <w:delText>(</w:delText>
        </w:r>
        <w:r w:rsidR="00AF306A" w:rsidDel="004632A5">
          <w:delText>originally</w:delText>
        </w:r>
        <w:r w:rsidR="00733C32" w:rsidDel="004632A5">
          <w:delText xml:space="preserve"> </w:delText>
        </w:r>
        <w:r w:rsidR="007A53BD" w:rsidDel="004632A5">
          <w:delText xml:space="preserve">denoted </w:delText>
        </w:r>
        <w:r w:rsidR="00D854CA" w:rsidDel="004632A5">
          <w:delText xml:space="preserve">as </w:delTex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rsidDel="004632A5">
          <w:delText xml:space="preserve">) </w:delText>
        </w:r>
        <w:r w:rsidR="00D861E7" w:rsidDel="004632A5">
          <w:delText>i</w:delText>
        </w:r>
      </w:del>
      <w:r w:rsidR="00D861E7">
        <w:t>n Beverto</w:t>
      </w:r>
      <w:r w:rsidR="003A1B88">
        <w:t>n-Holt equilibrium yield models</w:t>
      </w:r>
      <w:r w:rsidR="00DD2BF9">
        <w:t xml:space="preserve"> (</w:t>
      </w:r>
      <w:ins w:id="8" w:author="Isermann, Dan" w:date="2017-03-27T15:36:00Z">
        <w:r w:rsidR="004632A5">
          <w:t xml:space="preserve">originally denoted 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r>
            <w:rPr>
              <w:rFonts w:ascii="Cambria Math" w:hAnsi="Cambria Math"/>
            </w:rPr>
            <m:t xml:space="preserve"> </m:t>
          </m:r>
        </m:oMath>
        <w:r w:rsidR="004632A5">
          <w:t xml:space="preserve">in </w:t>
        </w:r>
      </w:ins>
      <w:r w:rsidR="00DD2BF9">
        <w:t>Beverton and Holt</w:t>
      </w:r>
      <w:r w:rsidR="004A2213">
        <w:t xml:space="preserve">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DD2BF9">
        <w:t>(Beverton and Holt</w:t>
      </w:r>
      <w:r w:rsidR="00573C46">
        <w:t xml:space="preserve"> 1957; Ricker 1975</w:t>
      </w:r>
      <w:r w:rsidR="00DD2BF9">
        <w:t>; Quinn and Deriso</w:t>
      </w:r>
      <w:r w:rsidR="00A459C2">
        <w:t xml:space="preserve"> 1999</w:t>
      </w:r>
      <w:r w:rsidR="00573C46">
        <w:t>).</w:t>
      </w:r>
      <w:r w:rsidR="003A1B88">
        <w:t xml:space="preserve"> </w:t>
      </w:r>
      <w:r w:rsidR="00733C32">
        <w:t>R</w:t>
      </w:r>
      <w:r w:rsidR="00573C46">
        <w:t xml:space="preserve">elease of the Fisheries Analysis and Simulation </w:t>
      </w:r>
      <w:r w:rsidR="00DD2BF9">
        <w:t>Tools (FAST; Slipke and Maceina</w:t>
      </w:r>
      <w:r w:rsidR="00573C46">
        <w:t xml:space="preserve"> 2001) and Fisheries Analysis and Modeling Simu</w:t>
      </w:r>
      <w:r w:rsidR="00DD2BF9">
        <w:t>lator (FAMS, Slipke and Maceina</w:t>
      </w:r>
      <w:r w:rsidR="00573C46">
        <w:t xml:space="preserve"> 201</w:t>
      </w:r>
      <w:r w:rsidR="00252A73">
        <w:t>4</w:t>
      </w:r>
      <w:r w:rsidR="00573C46">
        <w:t xml:space="preserve">) </w:t>
      </w:r>
      <w:r w:rsidR="00AF306A">
        <w:t>software packages</w:t>
      </w:r>
      <w:r w:rsidR="00733C32">
        <w:t xml:space="preserve"> </w:t>
      </w:r>
      <w:ins w:id="9" w:author="Isermann, Dan" w:date="2017-03-27T15:45:00Z">
        <w:r w:rsidR="00D25BF3">
          <w:t xml:space="preserve">resulted in </w:t>
        </w:r>
        <w:commentRangeStart w:id="10"/>
        <w:r w:rsidR="00D25BF3">
          <w:t>increased</w:t>
        </w:r>
        <w:commentRangeEnd w:id="10"/>
        <w:r w:rsidR="00D25BF3">
          <w:rPr>
            <w:rStyle w:val="CommentReference"/>
          </w:rPr>
          <w:commentReference w:id="10"/>
        </w:r>
        <w:r w:rsidR="00D25BF3">
          <w:t xml:space="preserve"> use of </w:t>
        </w:r>
      </w:ins>
      <w:del w:id="11" w:author="Isermann, Dan" w:date="2017-03-27T15:45:00Z">
        <w:r w:rsidR="00AA0098" w:rsidDel="00D25BF3">
          <w:delText>facilitated using</w:delText>
        </w:r>
        <w:r w:rsidR="00573C46" w:rsidDel="00D25BF3">
          <w:delText xml:space="preserve"> these </w:delText>
        </w:r>
      </w:del>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DD2BF9">
        <w:t>Isermann et al.</w:t>
      </w:r>
      <w:r w:rsidR="00A459C2">
        <w:t xml:space="preserve"> 2002; </w:t>
      </w:r>
      <w:r w:rsidR="003A1B88">
        <w:t>Brenden et al. 2007; Colvin et al</w:t>
      </w:r>
      <w:r w:rsidR="00F72D03">
        <w:t>.</w:t>
      </w:r>
      <w:r w:rsidR="005D6EEA">
        <w:t xml:space="preserve">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w:t>
      </w:r>
      <w:r w:rsidR="00DD2BF9">
        <w:t>at affect growth of fish (Brett 1979; Lorenzen</w:t>
      </w:r>
      <w:r w:rsidR="00733C32">
        <w:t xml:space="preserve">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30B7E639" w:rsidR="00815159" w:rsidRDefault="007F4324" w:rsidP="00CF0A58">
      <w:pPr>
        <w:pStyle w:val="BodyText"/>
        <w:jc w:val="lef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DD2BF9">
        <w:t>Beverton and Holt</w:t>
      </w:r>
      <w:r w:rsidR="00174E89">
        <w:t xml:space="preserve"> 1957; </w:t>
      </w:r>
      <w:r w:rsidR="00DD2BF9">
        <w:t>Gulland</w:t>
      </w:r>
      <w:r w:rsidR="00657CBF">
        <w:t xml:space="preserve"> 1973; </w:t>
      </w:r>
      <w:r w:rsidR="00DD2BF9">
        <w:t>Clark</w:t>
      </w:r>
      <w:r w:rsidR="001B08EA">
        <w:t xml:space="preserve"> 1983; </w:t>
      </w:r>
      <w:r w:rsidR="00DD2BF9">
        <w:t>Allen and Miranda</w:t>
      </w:r>
      <w:r w:rsidR="00927325">
        <w:t xml:space="preserve"> 1995; </w:t>
      </w:r>
      <w:r w:rsidR="007D5B2A">
        <w:t>Slipke and</w:t>
      </w:r>
      <w:r w:rsidR="00DD2BF9">
        <w:t xml:space="preserve"> Maceina</w:t>
      </w:r>
      <w:r w:rsidR="007D5B2A">
        <w:t xml:space="preserve"> 2001)</w:t>
      </w:r>
      <w:r w:rsidR="0089116D">
        <w:t>.</w:t>
      </w:r>
      <w:r>
        <w:t xml:space="preserve"> </w:t>
      </w:r>
      <w:r w:rsidR="007B064B">
        <w:t xml:space="preserve">The delta method </w:t>
      </w:r>
      <w:r w:rsidR="00DD2BF9">
        <w:t>(Seber and Wild 2003; Ritz and Streibig</w:t>
      </w:r>
      <w:r w:rsidR="009A4F31">
        <w:t xml:space="preserve"> 2008) </w:t>
      </w:r>
      <w:r w:rsidR="007B064B">
        <w:t>or bootstrapping</w:t>
      </w:r>
      <w:r w:rsidR="00E4492C">
        <w:t xml:space="preserve"> (Hilborn and </w:t>
      </w:r>
      <w:r w:rsidR="00DD2BF9">
        <w:t>Mangel 1997; Ritz and Streibig</w:t>
      </w:r>
      <w:r w:rsidR="00E4492C">
        <w:t xml:space="preserve">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DD2BF9">
        <w:t>Hilborn and Mangel 1997; Ritz and Streibig</w:t>
      </w:r>
      <w:r w:rsidR="00E4492C">
        <w:t xml:space="preserve"> 2008</w:t>
      </w:r>
      <w:r w:rsidR="00776787">
        <w:t>)</w:t>
      </w:r>
      <w:r w:rsidR="007B064B">
        <w:t xml:space="preserve"> </w:t>
      </w:r>
      <w:r w:rsidR="00776787">
        <w:t>cannot</w:t>
      </w:r>
      <w:r w:rsidR="007B064B">
        <w:t xml:space="preserve"> be used to </w:t>
      </w:r>
      <w:r w:rsidR="00DB7944">
        <w:lastRenderedPageBreak/>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DD2BF9">
        <w:t xml:space="preserve"> (Ritz and Streibig</w:t>
      </w:r>
      <w:r w:rsidR="00A30EFF">
        <w:t xml:space="preserve"> 2008)</w:t>
      </w:r>
      <w:r w:rsidR="007B064B">
        <w:t>, likelihood ratio tests</w:t>
      </w:r>
      <w:r w:rsidR="00A30EFF">
        <w:t xml:space="preserve"> (</w:t>
      </w:r>
      <w:r w:rsidR="00DC6B28">
        <w:t>Kimura 1980</w:t>
      </w:r>
      <w:r w:rsidR="00A30EFF">
        <w:t>)</w:t>
      </w:r>
      <w:r w:rsidR="007B064B">
        <w:t>, or information criterion</w:t>
      </w:r>
      <w:r w:rsidR="00B660E1">
        <w:t xml:space="preserve"> approaches</w:t>
      </w:r>
      <w:r w:rsidR="00DD2BF9">
        <w:t xml:space="preserve"> (Burnham and Anderson</w:t>
      </w:r>
      <w:r w:rsidR="00A30EFF">
        <w:t xml:space="preserve"> 2002)</w:t>
      </w:r>
      <w:r w:rsidR="007B064B">
        <w:t xml:space="preserve">)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parameter</w:t>
      </w:r>
      <w:r w:rsidR="00A33D88">
        <w:t xml:space="preserve"> </w:t>
      </w:r>
      <w:r w:rsidR="00B660E1">
        <w:t xml:space="preserve">in the VBGF </w:t>
      </w:r>
      <w:r w:rsidR="00A33D88">
        <w:t xml:space="preserve">rather than </w:t>
      </w:r>
      <w:r w:rsidR="005E7279">
        <w:t xml:space="preserve">being </w:t>
      </w:r>
      <w:r w:rsidR="00B660E1">
        <w:t>derived from other</w:t>
      </w:r>
      <w:r w:rsidR="00A33D88">
        <w:t xml:space="preserve"> parameters</w:t>
      </w:r>
      <w:r w:rsidR="00B660E1">
        <w:t xml:space="preserve"> in the VBGF</w:t>
      </w:r>
      <w:r w:rsidR="00A33D88">
        <w:t>.</w:t>
      </w:r>
    </w:p>
    <w:p w14:paraId="5E5EF5A9" w14:textId="4A23BE1A" w:rsidR="00FA7F9C" w:rsidRDefault="00815159" w:rsidP="00CF0A58">
      <w:pPr>
        <w:pStyle w:val="BodyText"/>
        <w:jc w:val="lef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65016214" w:rsidR="006773E4" w:rsidRDefault="006773E4" w:rsidP="00CF0A58">
      <w:pPr>
        <w:jc w:val="left"/>
      </w:pPr>
      <w:r w:rsidRPr="003B53E7">
        <w:t>The</w:t>
      </w:r>
      <w:r w:rsidR="00F91699" w:rsidRPr="003B53E7">
        <w:t>refore, the</w:t>
      </w:r>
      <w:r w:rsidR="00B660E1">
        <w:t xml:space="preserve"> objectives of this brief</w:t>
      </w:r>
      <w:r w:rsidRPr="003B53E7">
        <w:t xml:space="preserv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50A988D5" w14:textId="77777777" w:rsidR="007B484D" w:rsidRPr="003B53E7" w:rsidRDefault="007B484D" w:rsidP="00CF0A58">
      <w:pPr>
        <w:jc w:val="left"/>
      </w:pPr>
    </w:p>
    <w:p w14:paraId="0D810E29" w14:textId="2608EF9E" w:rsidR="00F566FC" w:rsidRPr="007B484D" w:rsidRDefault="00B12686" w:rsidP="007B484D">
      <w:pPr>
        <w:pStyle w:val="Heading1"/>
      </w:pPr>
      <w:r w:rsidRPr="007B484D">
        <w:t>&lt;A&gt;</w:t>
      </w:r>
      <w:r w:rsidR="007D5A1D" w:rsidRPr="007B484D">
        <w:t>Theor</w:t>
      </w:r>
      <w:r w:rsidR="007B484D" w:rsidRPr="007B484D">
        <w:t>etical Develop</w:t>
      </w:r>
      <w:r w:rsidRPr="007B484D">
        <w:t>ment</w:t>
      </w:r>
    </w:p>
    <w:p w14:paraId="1610492A" w14:textId="4B68C125" w:rsidR="00C802EC" w:rsidRDefault="00C802EC" w:rsidP="00CF0A58">
      <w:pPr>
        <w:jc w:val="left"/>
      </w:pPr>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5D976456" w:rsidR="00C802EC" w:rsidRDefault="00C802EC" w:rsidP="00CF0A58">
      <w:pPr>
        <w:ind w:firstLine="0"/>
        <w:jc w:val="lef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w:t>
      </w:r>
      <w:ins w:id="12" w:author="Isermann, Dan" w:date="2017-03-27T15:47:00Z">
        <w:r w:rsidR="00055E58">
          <w:t>in subsequent equations</w:t>
        </w:r>
      </w:ins>
      <w:ins w:id="13" w:author="Isermann, Dan" w:date="2017-03-27T16:45:00Z">
        <w:r w:rsidR="00055E58">
          <w:t xml:space="preserve"> presented below</w:t>
        </w:r>
      </w:ins>
      <w:del w:id="14" w:author="Isermann, Dan" w:date="2017-03-27T15:47:00Z">
        <w:r w:rsidR="0082555B" w:rsidDel="00D25BF3">
          <w:delText>further below</w:delText>
        </w:r>
      </w:del>
      <w:r w:rsidR="008A103B">
        <w:t>, e</w:t>
      </w:r>
      <w:r>
        <w:t>q</w:t>
      </w:r>
      <w:r w:rsidR="008A103B">
        <w:t>uation</w:t>
      </w:r>
      <w:r>
        <w:t xml:space="preserve"> (1) can be expressed </w:t>
      </w:r>
      <w:commentRangeStart w:id="15"/>
      <w:r>
        <w:t>as</w:t>
      </w:r>
      <w:commentRangeEnd w:id="15"/>
      <w:r w:rsidR="004B1D95">
        <w:rPr>
          <w:rStyle w:val="CommentReference"/>
        </w:rPr>
        <w:commentReference w:id="15"/>
      </w:r>
      <w:ins w:id="16" w:author="Isermann, Dan" w:date="2017-03-27T16:33:00Z">
        <w:r w:rsidR="004B1D95">
          <w:t>:</w:t>
        </w:r>
      </w:ins>
    </w:p>
    <w:p w14:paraId="0F2557A6" w14:textId="75A650BA" w:rsidR="00C802EC" w:rsidRDefault="00C802EC" w:rsidP="00CF0A58">
      <w:pPr>
        <w:pStyle w:val="equation"/>
        <w:jc w:val="left"/>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CF0A58">
      <w:pPr>
        <w:ind w:firstLine="0"/>
        <w:jc w:val="left"/>
      </w:pPr>
      <w:r>
        <w:t>The original parameterization</w:t>
      </w:r>
      <w:r w:rsidR="0025578B">
        <w:t xml:space="preserve"> of the VBGF</w:t>
      </w:r>
      <w:r>
        <w:t xml:space="preserve"> from von Bertalanffy (1938) is</w:t>
      </w:r>
    </w:p>
    <w:p w14:paraId="427B4FDF" w14:textId="3A8ED158" w:rsidR="002A3E99" w:rsidRDefault="002A3E99"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3F31018C" w:rsidR="002A3E99" w:rsidRDefault="002A3E99" w:rsidP="00CF0A58">
      <w:pPr>
        <w:ind w:firstLine="0"/>
        <w:jc w:val="left"/>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w:t>
      </w:r>
      <w:r w:rsidR="008A103B">
        <w:t>uation</w:t>
      </w:r>
      <w:r>
        <w:t xml:space="preserve"> (2) </w:t>
      </w:r>
      <w:r w:rsidR="007B484D">
        <w:t>is</w:t>
      </w:r>
      <w:r>
        <w:t xml:space="preserve"> algebraically equal</w:t>
      </w:r>
      <w:r w:rsidR="007B484D">
        <w:t xml:space="preserve"> to</w:t>
      </w:r>
    </w:p>
    <w:p w14:paraId="2B1EF1DA" w14:textId="3CB81D99" w:rsidR="002A3E99" w:rsidRDefault="002A3E99"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3D5DCEA4" w:rsidR="002A3E99" w:rsidRDefault="002A3E99" w:rsidP="00CF0A58">
      <w:pPr>
        <w:ind w:firstLine="0"/>
        <w:jc w:val="left"/>
      </w:pPr>
      <w:r>
        <w:t>which</w:t>
      </w:r>
      <w:r w:rsidR="0082555B">
        <w:t>, for</w:t>
      </w:r>
      <w:r w:rsidR="0025578B">
        <w:t xml:space="preserve"> </w:t>
      </w:r>
      <w:ins w:id="17" w:author="Isermann, Dan" w:date="2017-03-27T16:44:00Z">
        <w:r w:rsidR="00055E58">
          <w:t xml:space="preserve">further </w:t>
        </w:r>
      </w:ins>
      <w:r w:rsidR="00547450">
        <w:t>use</w:t>
      </w:r>
      <w:r w:rsidR="0082555B">
        <w:t xml:space="preserve"> </w:t>
      </w:r>
      <w:del w:id="18" w:author="Isermann, Dan" w:date="2017-03-27T16:44:00Z">
        <w:r w:rsidR="0082555B" w:rsidDel="00055E58">
          <w:delText xml:space="preserve">further </w:delText>
        </w:r>
      </w:del>
      <w:r w:rsidR="0082555B">
        <w:t>below</w:t>
      </w:r>
      <w:r w:rsidR="0025578B">
        <w:t>,</w:t>
      </w:r>
      <w:r>
        <w:t xml:space="preserve"> can also be expressed as</w:t>
      </w:r>
    </w:p>
    <w:p w14:paraId="69915065" w14:textId="4EB57307" w:rsidR="002A3E99" w:rsidRDefault="002A3E99"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ED5F681" w:rsidR="00E75EA3" w:rsidRDefault="0025578B" w:rsidP="00CF0A58">
      <w:pPr>
        <w:jc w:val="left"/>
      </w:pPr>
      <w:r>
        <w:t xml:space="preserve">The similarities of </w:t>
      </w:r>
      <w:r w:rsidR="008A103B">
        <w:t>e</w:t>
      </w:r>
      <w:r w:rsidR="00E75EA3">
        <w:t>q</w:t>
      </w:r>
      <w:r w:rsidR="008A103B">
        <w:t>uation</w:t>
      </w:r>
      <w:r w:rsidR="00E75EA3">
        <w:t>s (1a)</w:t>
      </w:r>
      <w:r w:rsidR="0006728C">
        <w:t xml:space="preserve"> and (2a) suggest that the VBGF may be expressed a</w:t>
      </w:r>
      <w:r w:rsidR="00E75EA3">
        <w:t>s</w:t>
      </w:r>
    </w:p>
    <w:p w14:paraId="358F390A" w14:textId="349C356F" w:rsidR="00E75EA3" w:rsidRDefault="00E75EA3"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4D8C4767" w:rsidR="00E75EA3" w:rsidRDefault="00E75EA3" w:rsidP="00CF0A58">
      <w:pPr>
        <w:ind w:firstLine="0"/>
        <w:jc w:val="left"/>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00483A30">
        <w:t>when</w:t>
      </w:r>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8A103B">
        <w:t xml:space="preserve"> e</w:t>
      </w:r>
      <w:r w:rsidR="00483A30">
        <w:t>q</w:t>
      </w:r>
      <w:r w:rsidR="008A103B">
        <w:t>uation (3) reduces to e</w:t>
      </w:r>
      <w:r w:rsidR="00483A30">
        <w:t>q</w:t>
      </w:r>
      <w:r w:rsidR="008A103B">
        <w:t>uation</w:t>
      </w:r>
      <w:r w:rsidR="00483A30">
        <w:t xml:space="preserve"> (1a)</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r w:rsidR="009C7409">
        <w:t>when</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8A103B">
        <w:t>e</w:t>
      </w:r>
      <w:r w:rsidR="009C7409">
        <w:t>q</w:t>
      </w:r>
      <w:r w:rsidR="008A103B">
        <w:t>uation (3) reduces to e</w:t>
      </w:r>
      <w:r w:rsidR="009C7409">
        <w:t>q</w:t>
      </w:r>
      <w:r w:rsidR="008A103B">
        <w:t>uation</w:t>
      </w:r>
      <w:r w:rsidR="009C7409">
        <w:t xml:space="preserve"> (2a)</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8A103B">
        <w:t>Thus, e</w:t>
      </w:r>
      <w:r w:rsidR="003B53E7">
        <w:t>q</w:t>
      </w:r>
      <w:r w:rsidR="008A103B">
        <w:t>uations</w:t>
      </w:r>
      <w:r w:rsidR="003B53E7">
        <w:t xml:space="preserve"> (1</w:t>
      </w:r>
      <w:r w:rsidR="008A103B">
        <w:t>) and (2) are special cases of equation</w:t>
      </w:r>
      <w:r w:rsidR="003B53E7">
        <w:t xml:space="preserve"> (3) and only differ in whether they are parameterized to estimate the x- or y-intercept (Figure 1).</w:t>
      </w:r>
    </w:p>
    <w:p w14:paraId="082F5906" w14:textId="10807454" w:rsidR="00483A30" w:rsidRDefault="008A103B" w:rsidP="00CF0A58">
      <w:pPr>
        <w:jc w:val="left"/>
      </w:pPr>
      <w:r>
        <w:t>Of more interest is that e</w:t>
      </w:r>
      <w:r w:rsidR="0025578B">
        <w:t>q</w:t>
      </w:r>
      <w:r>
        <w:t>uation</w:t>
      </w:r>
      <w:r w:rsidR="0025578B">
        <w:t xml:space="preserve"> </w:t>
      </w:r>
      <w:r w:rsidR="009E6692">
        <w:t>(</w:t>
      </w:r>
      <w:r w:rsidR="0025578B">
        <w:t>3</w:t>
      </w:r>
      <w:r w:rsidR="009E6692">
        <w:t>)</w:t>
      </w:r>
      <w:r w:rsidR="0025578B">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may be set to a</w:t>
      </w:r>
      <w:r w:rsidR="00205946">
        <w:t xml:space="preserve"> specific </w:t>
      </w:r>
      <w:r w:rsidR="0025578B">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w:t>
      </w:r>
      <w:r w:rsidR="00114E4C">
        <w:t>is</w:t>
      </w:r>
      <w:r w:rsidR="0025578B">
        <w:t xml:space="preserve"> a pa</w:t>
      </w:r>
      <w:r>
        <w:t>rameter estimated from fitting equation</w:t>
      </w:r>
      <w:r w:rsidR="0025578B">
        <w:t xml:space="preserve"> </w:t>
      </w:r>
      <w:r w:rsidR="009E6692">
        <w:t>(</w:t>
      </w:r>
      <w:r w:rsidR="0025578B">
        <w:t>3</w:t>
      </w:r>
      <w:r w:rsidR="009E6692">
        <w:t>)</w:t>
      </w:r>
      <w:r w:rsidR="0025578B">
        <w:t xml:space="preserve"> to data</w:t>
      </w:r>
      <w:r w:rsidR="005C3886">
        <w:t xml:space="preserve">. </w:t>
      </w:r>
      <w:r w:rsidR="0025578B">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may be set to a </w:t>
      </w:r>
      <w:r w:rsidR="00205946">
        <w:t xml:space="preserve">specific </w:t>
      </w:r>
      <w:r w:rsidR="0025578B">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rsidR="0025578B">
        <w:t xml:space="preserve"> for fish of that </w:t>
      </w:r>
      <w:r w:rsidR="00F0660A">
        <w:t xml:space="preserve">mean </w:t>
      </w:r>
      <w:r w:rsidR="0025578B">
        <w:t xml:space="preserve">length </w:t>
      </w:r>
      <w:r w:rsidR="00114E4C">
        <w:t>is</w:t>
      </w:r>
      <w:r w:rsidR="0025578B">
        <w:t xml:space="preserve"> a pa</w:t>
      </w:r>
      <w:r>
        <w:t>rameter estimated from fitting equation</w:t>
      </w:r>
      <w:r w:rsidR="0025578B">
        <w:t xml:space="preserve"> </w:t>
      </w:r>
      <w:r w:rsidR="009E6692">
        <w:t>(</w:t>
      </w:r>
      <w:r w:rsidR="0025578B">
        <w:t>3</w:t>
      </w:r>
      <w:r w:rsidR="009E6692">
        <w:t>)</w:t>
      </w:r>
      <w:r w:rsidR="0025578B">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rsidR="0025578B">
        <w:t xml:space="preserve"> directly estimated from</w:t>
      </w:r>
      <w:r>
        <w:t xml:space="preserve"> fitting equation</w:t>
      </w:r>
      <w:r w:rsidR="00E65A8F">
        <w:t xml:space="preserve"> </w:t>
      </w:r>
      <w:r w:rsidR="009E6692">
        <w:t>(</w:t>
      </w:r>
      <w:r w:rsidR="00E65A8F">
        <w:t>3</w:t>
      </w:r>
      <w:r w:rsidR="009E6692">
        <w:t>)</w:t>
      </w:r>
      <w:r w:rsidR="00E65A8F">
        <w:t xml:space="preserve"> to data, </w:t>
      </w:r>
      <w:r w:rsidR="00E65A8F">
        <w:lastRenderedPageBreak/>
        <w:t>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rsidR="0025578B">
        <w:t xml:space="preserve"> be </w:t>
      </w:r>
      <w:r w:rsidR="009E6692">
        <w:t>use</w:t>
      </w:r>
      <w:r w:rsidR="0025578B">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rsidR="0025578B">
        <w:t>.</w:t>
      </w:r>
    </w:p>
    <w:p w14:paraId="7DCF713E" w14:textId="42D75F40" w:rsidR="00A12137" w:rsidRDefault="008A103B" w:rsidP="00CF0A58">
      <w:pPr>
        <w:jc w:val="left"/>
      </w:pPr>
      <w:r>
        <w:t>Note that equation</w:t>
      </w:r>
      <w:r w:rsidR="00A12137">
        <w:t xml:space="preserve">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w:t>
      </w:r>
      <w:r w:rsidR="00A12137">
        <w:t>q</w:t>
      </w:r>
      <w:r>
        <w:t>uation</w:t>
      </w:r>
      <w:r w:rsidR="00A12137">
        <w:t xml:space="preserve"> (3) has three </w:t>
      </w:r>
      <w:r>
        <w:t xml:space="preserve">estimable parameters, as do </w:t>
      </w:r>
      <w:r w:rsidR="007B484D">
        <w:t>e</w:t>
      </w:r>
      <w:r>
        <w:t>quations</w:t>
      </w:r>
      <w:r w:rsidR="00A12137">
        <w:t xml:space="preserve"> (1) and (2).</w:t>
      </w:r>
    </w:p>
    <w:p w14:paraId="0CAE4927" w14:textId="77777777" w:rsidR="007B484D" w:rsidRDefault="007B484D" w:rsidP="00CF0A58">
      <w:pPr>
        <w:jc w:val="left"/>
      </w:pPr>
    </w:p>
    <w:p w14:paraId="223C7805" w14:textId="58D42D09" w:rsidR="00FA7F9C" w:rsidRDefault="00B12686" w:rsidP="007B484D">
      <w:pPr>
        <w:pStyle w:val="Heading1"/>
      </w:pPr>
      <w:r>
        <w:t>&lt;A&gt;</w:t>
      </w:r>
      <w:r w:rsidR="00FA7F9C" w:rsidRPr="000E4F40">
        <w:t>Methods</w:t>
      </w:r>
    </w:p>
    <w:p w14:paraId="31FB5B42" w14:textId="7D117AFC" w:rsidR="00B260EC" w:rsidRDefault="00B260EC" w:rsidP="00CF0A58">
      <w:pPr>
        <w:jc w:val="left"/>
      </w:pPr>
      <w:r>
        <w:t>We demonstra</w:t>
      </w:r>
      <w:r w:rsidR="008A103B">
        <w:t>te us</w:t>
      </w:r>
      <w:r w:rsidR="00227B15">
        <w:t>ing</w:t>
      </w:r>
      <w:r w:rsidR="008A103B">
        <w:t xml:space="preserve"> equation</w:t>
      </w:r>
      <w:r>
        <w:t xml:space="preserve"> (3)</w:t>
      </w:r>
      <w:r w:rsidR="005A1D86">
        <w:t xml:space="preserve"> </w:t>
      </w:r>
      <w:r w:rsidR="00227B15">
        <w:t>to</w:t>
      </w:r>
      <w:r w:rsidR="005A1D86">
        <w:t xml:space="preserve"> estimat</w:t>
      </w:r>
      <w:r w:rsidR="00227B15">
        <w:t>e</w:t>
      </w:r>
      <w:r w:rsidR="005A1D86">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w:t>
      </w:r>
      <w:r w:rsidR="00B12686">
        <w:t xml:space="preserve">-at-age data for Lake Michigan Lake Whitefish </w:t>
      </w:r>
      <w:r w:rsidRPr="00855DDE">
        <w:rPr>
          <w:i/>
        </w:rPr>
        <w:t>Coregonus clupeaformis</w:t>
      </w:r>
      <w:r>
        <w:t xml:space="preserve"> </w:t>
      </w:r>
      <w:r w:rsidR="00107B05">
        <w:t>ar</w:t>
      </w:r>
      <w:r>
        <w:t>e used to</w:t>
      </w:r>
      <w:r w:rsidR="008A103B">
        <w:t xml:space="preserve"> demonstrate that the fit of equation</w:t>
      </w:r>
      <w:r>
        <w:t xml:space="preserve"> (3</w:t>
      </w:r>
      <w:r w:rsidR="008A103B">
        <w:t>) is equivalent to the fits of e</w:t>
      </w:r>
      <w:r>
        <w:t>q</w:t>
      </w:r>
      <w:r w:rsidR="008A103B">
        <w:t>uations</w:t>
      </w:r>
      <w:r>
        <w:t xml:space="preserve">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t xml:space="preserve">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equations</w:t>
      </w:r>
      <w:r>
        <w:t xml:space="preserve"> (1) and (2). Second, length-at-age data for Lake Winnibigoshi</w:t>
      </w:r>
      <w:r w:rsidR="00107B05">
        <w:t>sh</w:t>
      </w:r>
      <w:r w:rsidR="00B12686">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4E64D5B2" w:rsidR="00BE6FFB" w:rsidRDefault="0072356E" w:rsidP="00CF0A58">
      <w:pPr>
        <w:jc w:val="left"/>
      </w:pPr>
      <w:r>
        <w:t>L</w:t>
      </w:r>
      <w:r w:rsidR="00B12686">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ins w:id="19" w:author="Isermann, Dan" w:date="2017-03-27T16:41:00Z">
        <w:r w:rsidR="004B1D95">
          <w:t>,</w:t>
        </w:r>
      </w:ins>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4A0EA0">
        <w:t xml:space="preserve"> age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B12686">
        <w:t>L</w:t>
      </w:r>
      <w:r w:rsidR="00855DDE">
        <w:t>ake</w:t>
      </w:r>
      <w:r w:rsidR="00B12686">
        <w:t xml:space="preserve"> W</w:t>
      </w:r>
      <w:r w:rsidR="00EA36C1">
        <w:t>hitefish</w:t>
      </w:r>
      <w:r w:rsidR="00EA36C1" w:rsidRPr="00CE02EE">
        <w:t xml:space="preserve"> are fully vulnerable to commercial and tribal harvest in Lake Michigan (Ebener et al</w:t>
      </w:r>
      <w:r w:rsidR="004A0EA0">
        <w:t>.</w:t>
      </w:r>
      <w:r w:rsidR="00EA36C1">
        <w:t xml:space="preserve"> </w:t>
      </w:r>
      <w:r w:rsidR="00EA36C1" w:rsidRPr="00CE02EE">
        <w:t>2008)</w:t>
      </w:r>
      <w:r w:rsidR="005C3886">
        <w:t xml:space="preserve">. </w:t>
      </w:r>
      <w:r w:rsidR="00BE6FFB">
        <w:t>Eq</w:t>
      </w:r>
      <w:r w:rsidR="008A103B">
        <w:t>uations</w:t>
      </w:r>
      <w:r w:rsidR="00BE6FFB">
        <w:t xml:space="preserve"> (1)-(3) </w:t>
      </w:r>
      <w:r w:rsidR="00E85A6F">
        <w:t>were fit to these data</w:t>
      </w:r>
      <w:r w:rsidR="00F01B29">
        <w:t xml:space="preserve"> using the d</w:t>
      </w:r>
      <w:r w:rsidR="00107B05">
        <w:t>efault Gauss-Newton algorithm of</w:t>
      </w:r>
      <w:r w:rsidR="00F01B29">
        <w:t xml:space="preserve"> the nls() function in the R envir</w:t>
      </w:r>
      <w:r w:rsidR="00DD2BF9">
        <w:t>onment (R Development Core Team</w:t>
      </w:r>
      <w:r w:rsidR="00F01B29">
        <w:t xml:space="preserve"> 2017). Starting values were obtained by visually fitting each equation to the o</w:t>
      </w:r>
      <w:r w:rsidR="00DD2BF9">
        <w:t xml:space="preserve">bserved data (Ritz </w:t>
      </w:r>
      <w:r w:rsidR="00DD2BF9">
        <w:lastRenderedPageBreak/>
        <w:t>and Streibig 2008; Ogle</w:t>
      </w:r>
      <w:r w:rsidR="00F01B29">
        <w:t xml:space="preserve"> 2016). Alternative starting values were used to confirm that a global rather than a local m</w:t>
      </w:r>
      <w:r w:rsidR="00DD2BF9">
        <w:t>inimum was obtained (McCullough</w:t>
      </w:r>
      <w:r w:rsidR="00F01B29">
        <w:t xml:space="preserve"> 2008).</w:t>
      </w:r>
      <w:r w:rsidR="008A103B">
        <w:t xml:space="preserve"> Results from fitting e</w:t>
      </w:r>
      <w:r w:rsidR="00BE6FFB">
        <w:t>q</w:t>
      </w:r>
      <w:r w:rsidR="008A103B">
        <w:t>uations</w:t>
      </w:r>
      <w:r w:rsidR="00BE6FFB">
        <w:t xml:space="preserve">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w:t>
      </w:r>
      <w:r w:rsidR="00DD2BF9">
        <w:t>v1.0-2 (Baty et al.</w:t>
      </w:r>
      <w:r w:rsidR="00BE6FFB">
        <w:t xml:space="preserve">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4A0EA0">
        <w:t>ed from</w:t>
      </w:r>
      <w:r w:rsidR="008A103B">
        <w:t xml:space="preserve"> each bootstrap sample for equations</w:t>
      </w:r>
      <w:r w:rsidR="00BE6FFB">
        <w:t xml:space="preserve"> (1) and (2)</w:t>
      </w:r>
      <w:r w:rsidR="005C3886">
        <w:t xml:space="preserve">. </w:t>
      </w:r>
      <w:r w:rsidR="00107B05">
        <w:t>To furt</w:t>
      </w:r>
      <w:r w:rsidR="008A103B">
        <w:t>her compare the equivalency of e</w:t>
      </w:r>
      <w:r w:rsidR="00107B05">
        <w:t>q</w:t>
      </w:r>
      <w:r w:rsidR="008A103B">
        <w:t>uations</w:t>
      </w:r>
      <w:r w:rsidR="00107B05">
        <w:t xml:space="preserve">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w:t>
      </w:r>
      <w:r w:rsidR="004A0EA0">
        <w:t>, rather than 95%,</w:t>
      </w:r>
      <w:r w:rsidR="00A31AE7">
        <w:t xml:space="preserve">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79614E04" w:rsidR="006235D1" w:rsidRDefault="00B12686" w:rsidP="00CF0A58">
      <w:pPr>
        <w:jc w:val="left"/>
      </w:pPr>
      <w:r>
        <w:t>Gillnets were used to capture W</w:t>
      </w:r>
      <w:r w:rsidR="00E85A6F">
        <w:t>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t xml:space="preserve"> W</w:t>
      </w:r>
      <w:r w:rsidR="000870D7">
        <w:t>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DD2BF9">
        <w:t xml:space="preserve"> in Ogle</w:t>
      </w:r>
      <w:r w:rsidR="00175E6D">
        <w:t xml:space="preserve"> 2016) to identify which of eight possible models best fit these data.</w:t>
      </w:r>
      <w:r w:rsidR="00D75FF6">
        <w:t xml:space="preserve"> The eight models </w:t>
      </w:r>
      <w:r w:rsidR="00574DD9">
        <w:t xml:space="preserve">were modifications </w:t>
      </w:r>
      <w:r w:rsidR="008A103B">
        <w:t>of e</w:t>
      </w:r>
      <w:r w:rsidR="00D75FF6">
        <w:t>q</w:t>
      </w:r>
      <w:r w:rsidR="008A103B">
        <w:t>uation</w:t>
      </w:r>
      <w:r w:rsidR="00D75FF6">
        <w:t xml:space="preserve">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DD2BF9">
        <w:t>Venables and Ripley</w:t>
      </w:r>
      <w:r w:rsidR="000870D7">
        <w:t xml:space="preserve">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 xml:space="preserve">e profile </w:t>
      </w:r>
      <w:r w:rsidR="002F48EC">
        <w:lastRenderedPageBreak/>
        <w:t>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8A103B">
        <w:t xml:space="preserve"> e</w:t>
      </w:r>
      <w:r w:rsidR="00BD6A06">
        <w:t>q</w:t>
      </w:r>
      <w:r w:rsidR="008A103B">
        <w:t>uation</w:t>
      </w:r>
      <w:r w:rsidR="00BD6A06">
        <w:t xml:space="preserve"> (3).</w:t>
      </w:r>
    </w:p>
    <w:p w14:paraId="6212B61E" w14:textId="77777777" w:rsidR="007B484D" w:rsidRPr="00622E86" w:rsidRDefault="007B484D" w:rsidP="00CF0A58">
      <w:pPr>
        <w:jc w:val="left"/>
      </w:pPr>
    </w:p>
    <w:p w14:paraId="1B2DA13B" w14:textId="553A35D1" w:rsidR="00FA7F9C" w:rsidRDefault="00B12686" w:rsidP="007B484D">
      <w:pPr>
        <w:pStyle w:val="Heading1"/>
      </w:pPr>
      <w:r>
        <w:t>&lt;A&gt;</w:t>
      </w:r>
      <w:r w:rsidR="00FA7F9C">
        <w:t>Results</w:t>
      </w:r>
    </w:p>
    <w:p w14:paraId="4337A26E" w14:textId="59C431A5" w:rsidR="00FE416D" w:rsidRDefault="00574DD9" w:rsidP="00CF0A58">
      <w:pPr>
        <w:pStyle w:val="BodyText"/>
        <w:jc w:val="lef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8A103B">
        <w:t>, shared between equations</w:t>
      </w:r>
      <w:r>
        <w:t xml:space="preserve"> (1)-(3) were equivalent (Table 1). Confidence intervals for all parameters and derived </w:t>
      </w:r>
      <w:r w:rsidR="008A103B">
        <w:t>values shared between equations</w:t>
      </w:r>
      <w:r w:rsidR="004F192A">
        <w:t xml:space="preserve"> (1)-(3) </w:t>
      </w:r>
      <w:r>
        <w:t>were similar, but not exactly equal due to</w:t>
      </w:r>
      <w:r w:rsidR="004F192A">
        <w:t xml:space="preserve"> the inherent stochasticity of the bootstrap method (Table 1).</w:t>
      </w:r>
      <w:r w:rsidR="00B12686">
        <w:t xml:space="preserve"> Lake W</w:t>
      </w:r>
      <w:r w:rsidR="007953DD">
        <w:t>hitefish from the Big Bay de Noc genetic stock reached a total length of 480 mm at approximately 8 years of age.</w:t>
      </w:r>
    </w:p>
    <w:p w14:paraId="7074D6C9" w14:textId="2AE1B145" w:rsidR="007953DD" w:rsidRDefault="00E113CE" w:rsidP="00CF0A58">
      <w:pPr>
        <w:pStyle w:val="BodyText"/>
        <w:jc w:val="lef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del w:id="20" w:author="Isermann, Dan" w:date="2017-03-27T17:11:00Z">
        <w:r w:rsidDel="00EA25DC">
          <w:rPr>
            <w:vertAlign w:val="subscript"/>
          </w:rPr>
          <w:delText>1,482</w:delText>
        </w:r>
      </w:del>
      <w:r>
        <w:t xml:space="preserve"> = 147.43, </w:t>
      </w:r>
      <w:ins w:id="21" w:author="Isermann, Dan" w:date="2017-03-27T17:10:00Z">
        <w:r w:rsidR="00EA25DC">
          <w:t xml:space="preserve">df = 1, </w:t>
        </w:r>
        <w:commentRangeStart w:id="22"/>
        <w:r w:rsidR="00EA25DC">
          <w:t>482</w:t>
        </w:r>
      </w:ins>
      <w:commentRangeEnd w:id="22"/>
      <w:ins w:id="23" w:author="Isermann, Dan" w:date="2017-03-27T17:11:00Z">
        <w:r w:rsidR="00EA25DC">
          <w:rPr>
            <w:rStyle w:val="CommentReference"/>
          </w:rPr>
          <w:commentReference w:id="22"/>
        </w:r>
      </w:ins>
      <w:ins w:id="24" w:author="Isermann, Dan" w:date="2017-03-27T17:10:00Z">
        <w:r w:rsidR="00EA25DC">
          <w:t xml:space="preserve">, </w:t>
        </w:r>
      </w:ins>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del w:id="25" w:author="Isermann, Dan" w:date="2017-03-27T17:11:00Z">
        <w:r w:rsidDel="00EA25DC">
          <w:rPr>
            <w:vertAlign w:val="subscript"/>
          </w:rPr>
          <w:delText>1,482</w:delText>
        </w:r>
      </w:del>
      <w:r>
        <w:t xml:space="preserve"> = 128.30, </w:t>
      </w:r>
      <w:ins w:id="26" w:author="Isermann, Dan" w:date="2017-03-27T17:11:00Z">
        <w:r w:rsidR="00EA25DC">
          <w:t xml:space="preserve">df = 1, 482, </w:t>
        </w:r>
      </w:ins>
      <w:r w:rsidRPr="00E113CE">
        <w:rPr>
          <w:i/>
        </w:rPr>
        <w:t>P</w:t>
      </w:r>
      <w:r>
        <w:t xml:space="preserve"> &lt; 0.001) parameters, but not </w:t>
      </w:r>
      <w:r w:rsidRPr="00E113CE">
        <w:rPr>
          <w:i/>
        </w:rPr>
        <w:t>K</w:t>
      </w:r>
      <w:r>
        <w:t xml:space="preserve"> (</w:t>
      </w:r>
      <w:r w:rsidRPr="00E113CE">
        <w:rPr>
          <w:i/>
        </w:rPr>
        <w:t>F</w:t>
      </w:r>
      <w:del w:id="27" w:author="Isermann, Dan" w:date="2017-03-27T17:11:00Z">
        <w:r w:rsidRPr="00E113CE" w:rsidDel="00EA25DC">
          <w:rPr>
            <w:vertAlign w:val="subscript"/>
          </w:rPr>
          <w:delText>1,481</w:delText>
        </w:r>
      </w:del>
      <w:r>
        <w:t xml:space="preserve"> = 3.21, </w:t>
      </w:r>
      <w:ins w:id="28" w:author="Isermann, Dan" w:date="2017-03-27T17:11:00Z">
        <w:r w:rsidR="00EA25DC">
          <w:t xml:space="preserve">df = 1,481, </w:t>
        </w:r>
      </w:ins>
      <w:r w:rsidRPr="00E113CE">
        <w:rPr>
          <w:i/>
        </w:rPr>
        <w:t>P</w:t>
      </w:r>
      <w:r>
        <w:t xml:space="preserve"> = 0.074), differed significantly between male </w:t>
      </w:r>
      <w:r w:rsidR="00B12686">
        <w:t>and female Lake Winnibigoshish W</w:t>
      </w:r>
      <w:r>
        <w:t>alleye (Figure 2).</w:t>
      </w:r>
      <w:r w:rsidR="00E76D6F">
        <w:t xml:space="preserve"> 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 greater for female (95% CI: 641-707 mm) than male (</w:t>
      </w:r>
      <w:r w:rsidR="00563C2B">
        <w:t>95% CI: 560</w:t>
      </w:r>
      <w:r w:rsidR="00E76D6F">
        <w:t>-</w:t>
      </w:r>
      <w:r w:rsidR="00563C2B">
        <w:t>616</w:t>
      </w:r>
      <w:r w:rsidR="00B12686">
        <w:t xml:space="preserve"> mm) W</w:t>
      </w:r>
      <w:r w:rsidR="00E76D6F">
        <w:t xml:space="preserve">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B12686">
        <w:t xml:space="preserve"> years) W</w:t>
      </w:r>
      <w:r w:rsidR="00E76D6F">
        <w:t>alleye.</w:t>
      </w:r>
      <w:r w:rsidR="00563C2B">
        <w:t xml:space="preserve"> The</w:t>
      </w:r>
      <w:r w:rsidR="00B12686">
        <w:t>se results suggest that female W</w:t>
      </w:r>
      <w:r w:rsidR="00563C2B">
        <w:t xml:space="preserve">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4EBFC259" w14:textId="77777777" w:rsidR="007B484D" w:rsidRDefault="007B484D" w:rsidP="00CF0A58">
      <w:pPr>
        <w:pStyle w:val="BodyText"/>
        <w:jc w:val="left"/>
      </w:pPr>
    </w:p>
    <w:p w14:paraId="1C4BC693" w14:textId="3A879671" w:rsidR="00FE416D" w:rsidRPr="00722EB0" w:rsidRDefault="00B12686" w:rsidP="007B484D">
      <w:pPr>
        <w:pStyle w:val="Heading1"/>
      </w:pPr>
      <w:r>
        <w:t>&lt;A&gt;Discus</w:t>
      </w:r>
      <w:r w:rsidR="00FE416D" w:rsidRPr="00722EB0">
        <w:t>sion</w:t>
      </w:r>
    </w:p>
    <w:p w14:paraId="23B4E6C9" w14:textId="10F56B39" w:rsidR="00731718" w:rsidRDefault="00535D03" w:rsidP="00CF0A58">
      <w:pPr>
        <w:pStyle w:val="BodyText"/>
        <w:jc w:val="left"/>
      </w:pPr>
      <w:r>
        <w:t>E</w:t>
      </w:r>
      <w:r w:rsidR="008A103B">
        <w:t>quation</w:t>
      </w:r>
      <w:r>
        <w:t xml:space="preserve"> (3) is a simple parameterization of the </w:t>
      </w:r>
      <w:r w:rsidR="00332843">
        <w:t>VBGF that includes the typic</w:t>
      </w:r>
      <w:r>
        <w:t>al and original</w:t>
      </w:r>
      <w:r w:rsidR="007E23F8">
        <w:t xml:space="preserve"> </w:t>
      </w:r>
      <w:r>
        <w:t>VBGF parameterization</w:t>
      </w:r>
      <w:r w:rsidR="008A103B">
        <w:t>s as special cases. However, Equation</w:t>
      </w:r>
      <w:r>
        <w:t xml:space="preserve">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8A103B">
        <w:t xml:space="preserve"> We expect the primary use of equation</w:t>
      </w:r>
      <w:r w:rsidR="00F70344">
        <w:t xml:space="preserve"> (3) among fisheries scientists will be to estimate</w:t>
      </w:r>
      <w:r w:rsidR="00F70344" w:rsidRPr="00F70344">
        <w:t xml:space="preserve"> </w:t>
      </w:r>
      <w:r w:rsidR="00F70344">
        <w:t xml:space="preserve">age at a specific length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 xml:space="preserve">Thus, </w:t>
      </w:r>
      <w:r w:rsidR="00F70344">
        <w:lastRenderedPageBreak/>
        <w:t>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rsidR="007E23F8">
        <w:t xml:space="preserve"> (3) match those derived from </w:t>
      </w:r>
      <w:r w:rsidR="00332843">
        <w:t>parameters</w:t>
      </w:r>
      <w:r w:rsidR="0043172A">
        <w:t xml:space="preserve"> estimated with</w:t>
      </w:r>
      <w:r w:rsidR="00332843">
        <w:t xml:space="preserve"> </w:t>
      </w:r>
      <w:r w:rsidR="008A103B">
        <w:t>equations</w:t>
      </w:r>
      <w:r w:rsidR="00332843">
        <w:t xml:space="preserve"> (1) and (2</w:t>
      </w:r>
      <w:r w:rsidR="007E23F8">
        <w:t xml:space="preserve">). </w:t>
      </w:r>
      <w:r w:rsidR="00F70344">
        <w:t xml:space="preserve">We also showed how </w:t>
      </w:r>
      <w:r w:rsidR="008A103B">
        <w:t>equation</w:t>
      </w:r>
      <w:r w:rsidR="007E23F8">
        <w:t xml:space="preserve"> (3) allows use of likelihood profile methods to estimate confidence intervals and model selection procedures to statistically determin</w:t>
      </w:r>
      <w:r w:rsidR="00B40370">
        <w:t>e if age at the</w:t>
      </w:r>
      <w:r w:rsidR="007E23F8">
        <w:t xml:space="preserve"> </w:t>
      </w:r>
      <w:r w:rsidR="004830AD">
        <w:t>specified</w:t>
      </w:r>
      <w:r w:rsidR="007E23F8">
        <w:t xml:space="preserve"> </w:t>
      </w:r>
      <w:r w:rsidR="0043172A">
        <w:t xml:space="preserve">mean </w:t>
      </w:r>
      <w:r w:rsidR="007E23F8">
        <w:t>length differs among populations.</w:t>
      </w:r>
    </w:p>
    <w:p w14:paraId="79FEC299" w14:textId="62956374" w:rsidR="00FE416D" w:rsidRDefault="000902CD" w:rsidP="00CF0A58">
      <w:pPr>
        <w:pStyle w:val="BodyText"/>
        <w:jc w:val="lef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w:t>
      </w:r>
      <w:commentRangeStart w:id="29"/>
      <w:r w:rsidR="002C0302">
        <w:t>but</w:t>
      </w:r>
      <w:commentRangeEnd w:id="29"/>
      <w:r w:rsidR="00CE6AEB">
        <w:rPr>
          <w:rStyle w:val="CommentReference"/>
        </w:rPr>
        <w:commentReference w:id="29"/>
      </w:r>
      <w:r w:rsidR="002C0302">
        <w:t xml:space="preserve">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w:t>
      </w:r>
      <w:r w:rsidR="00F34FC3">
        <w:t>equation</w:t>
      </w:r>
      <w:r w:rsidR="00731718">
        <w:t xml:space="preserve">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w:t>
      </w:r>
      <w:r w:rsidR="00F34FC3">
        <w:t>equation</w:t>
      </w:r>
      <w:r w:rsidR="00156781">
        <w:t xml:space="preserve">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w:t>
      </w:r>
      <w:r w:rsidR="00F34FC3">
        <w:t>equation</w:t>
      </w:r>
      <w:r w:rsidR="00156781">
        <w:t xml:space="preserve"> (1) to </w:t>
      </w:r>
      <w:r w:rsidR="00F34FC3">
        <w:t>equation</w:t>
      </w:r>
      <w:r w:rsidR="00156781">
        <w:t xml:space="preserve"> (3). </w:t>
      </w:r>
      <w:r w:rsidR="00491345">
        <w:t>Thus, f</w:t>
      </w:r>
      <w:r w:rsidR="00303D91">
        <w:t xml:space="preserve">or conceptual </w:t>
      </w:r>
      <w:r w:rsidR="00FF7708">
        <w:t>consistency with previous parame</w:t>
      </w:r>
      <w:r w:rsidR="00303D91">
        <w:t xml:space="preserve">terizations of </w:t>
      </w:r>
      <w:bookmarkStart w:id="30" w:name="_GoBack"/>
      <w:bookmarkEnd w:id="30"/>
      <w:r w:rsidR="00303D91">
        <w:t xml:space="preserve">the VBGF and because of the flexibility afforded by </w:t>
      </w:r>
      <w:r w:rsidR="00F34FC3">
        <w:t>equation</w:t>
      </w:r>
      <w:r w:rsidR="00303D91">
        <w:t xml:space="preserve"> (3)</w:t>
      </w:r>
      <w:r w:rsidR="00491345">
        <w:t>,</w:t>
      </w:r>
      <w:r w:rsidR="00303D91">
        <w:t xml:space="preserve"> w</w:t>
      </w:r>
      <w:r>
        <w:t xml:space="preserve">e suggest using </w:t>
      </w:r>
      <w:r w:rsidR="00F34FC3">
        <w:t>equation</w:t>
      </w:r>
      <w:r>
        <w:t xml:space="preserve"> (3)</w:t>
      </w:r>
      <w:r w:rsidR="00FF7708">
        <w:t>,</w:t>
      </w:r>
      <w:r>
        <w:t xml:space="preserve"> </w:t>
      </w:r>
      <w:r w:rsidR="00303D91">
        <w:t xml:space="preserve">rather than </w:t>
      </w:r>
      <w:r w:rsidR="00303D91" w:rsidRPr="00303D91">
        <w:rPr>
          <w:i/>
        </w:rPr>
        <w:t>ad hoc</w:t>
      </w:r>
      <w:r w:rsidR="00303D91">
        <w:t xml:space="preserve"> approaches</w:t>
      </w:r>
      <w:r w:rsidR="00FF7708">
        <w:t>,</w:t>
      </w:r>
      <w:r w:rsidR="00303D91">
        <w:t xml:space="preserve"> </w:t>
      </w:r>
      <w:r>
        <w:t>when interest lies in estimating</w:t>
      </w:r>
      <w:r w:rsidR="002C0302">
        <w:t xml:space="preserve"> or testing for differences among populations in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t xml:space="preserve">, </w:t>
      </w:r>
      <m:oMath>
        <m:r>
          <w:rPr>
            <w:rFonts w:ascii="Cambria Math" w:hAnsi="Cambria Math"/>
          </w:rPr>
          <m:t>K</m:t>
        </m:r>
      </m:oMath>
      <w:r w:rsidR="00303D91">
        <w:t>, and a specific point on the growth curve</w:t>
      </w:r>
      <w:r w:rsidR="002C0302">
        <w:t xml:space="preserve">, such 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t>.</w:t>
      </w:r>
    </w:p>
    <w:p w14:paraId="7DF5E0D4" w14:textId="77777777" w:rsidR="00532633" w:rsidRDefault="00532633" w:rsidP="00CF0A58">
      <w:pPr>
        <w:pStyle w:val="BodyText"/>
        <w:jc w:val="left"/>
      </w:pPr>
    </w:p>
    <w:p w14:paraId="5CBF17BB" w14:textId="6E0F2B0D" w:rsidR="00681B21" w:rsidRPr="007A45B8" w:rsidRDefault="00B12686" w:rsidP="007B484D">
      <w:pPr>
        <w:pStyle w:val="Heading1"/>
      </w:pPr>
      <w:bookmarkStart w:id="31" w:name="acknowledgments"/>
      <w:bookmarkEnd w:id="31"/>
      <w:r>
        <w:t>&lt;A&gt;</w:t>
      </w:r>
      <w:r w:rsidR="00EE1FBD" w:rsidRPr="007A45B8">
        <w:t>Acknowledgments</w:t>
      </w:r>
    </w:p>
    <w:p w14:paraId="42695E22" w14:textId="7DD4939B" w:rsidR="007B484D" w:rsidRDefault="001645C9" w:rsidP="007B484D">
      <w:pPr>
        <w:ind w:firstLine="0"/>
        <w:jc w:val="left"/>
      </w:pPr>
      <w:r>
        <w:tab/>
      </w:r>
      <w:r w:rsidR="00D34F24">
        <w:t>We thank M</w:t>
      </w:r>
      <w:ins w:id="32" w:author="Isermann, Dan" w:date="2017-03-27T16:53:00Z">
        <w:r w:rsidR="00DF0885">
          <w:t>.</w:t>
        </w:r>
      </w:ins>
      <w:del w:id="33" w:author="Isermann, Dan" w:date="2017-03-27T16:53:00Z">
        <w:r w:rsidR="00B461FD" w:rsidDel="00DF0885">
          <w:delText>atthew</w:delText>
        </w:r>
      </w:del>
      <w:r w:rsidR="00B12686">
        <w:t xml:space="preserve"> Belnap for collection of Lake W</w:t>
      </w:r>
      <w:r w:rsidR="00D34F24">
        <w:t>hitefish data which were obtained during a project funded by the Great Lakes Fishery Commission</w:t>
      </w:r>
      <w:r w:rsidR="005C3886">
        <w:t>.</w:t>
      </w:r>
      <w:r w:rsidR="00D34F24">
        <w:t xml:space="preserve"> We thank the Minnesota Department of Na</w:t>
      </w:r>
      <w:r w:rsidR="00B12686">
        <w:t>tural Resources for use of the W</w:t>
      </w:r>
      <w:r w:rsidR="00D34F24">
        <w:t>alleye data from Lake Winnibigoshish.</w:t>
      </w:r>
      <w:r w:rsidR="005C3886">
        <w:t xml:space="preserve"> </w:t>
      </w:r>
      <w:r w:rsidR="00340B46">
        <w:t>This paper was improved by discussion</w:t>
      </w:r>
      <w:r w:rsidR="00AC374B">
        <w:t>s</w:t>
      </w:r>
      <w:r w:rsidR="00340B46">
        <w:t xml:space="preserve"> with and reviews by </w:t>
      </w:r>
      <w:r w:rsidR="00B461FD">
        <w:t>T</w:t>
      </w:r>
      <w:ins w:id="34" w:author="Isermann, Dan" w:date="2017-03-27T16:53:00Z">
        <w:r w:rsidR="00DF0885">
          <w:t>.</w:t>
        </w:r>
      </w:ins>
      <w:del w:id="35" w:author="Isermann, Dan" w:date="2017-03-27T16:53:00Z">
        <w:r w:rsidR="00B461FD" w:rsidDel="00DF0885">
          <w:delText>ravis</w:delText>
        </w:r>
      </w:del>
      <w:r w:rsidR="00B461FD">
        <w:t xml:space="preserve">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bookmarkStart w:id="36" w:name="appendices"/>
      <w:bookmarkStart w:id="37" w:name="appendix-1"/>
      <w:bookmarkStart w:id="38" w:name="references"/>
      <w:bookmarkEnd w:id="36"/>
      <w:bookmarkEnd w:id="37"/>
      <w:bookmarkEnd w:id="38"/>
    </w:p>
    <w:p w14:paraId="63BC5460" w14:textId="77777777" w:rsidR="007B484D" w:rsidRDefault="007B484D" w:rsidP="007B484D">
      <w:pPr>
        <w:ind w:firstLine="0"/>
        <w:jc w:val="left"/>
      </w:pPr>
    </w:p>
    <w:p w14:paraId="6D9DD802" w14:textId="5F4D0FCC" w:rsidR="00F74D3A" w:rsidRDefault="00B12686" w:rsidP="007B484D">
      <w:pPr>
        <w:ind w:firstLine="0"/>
        <w:jc w:val="left"/>
      </w:pPr>
      <w:r>
        <w:t>&lt;A&gt;</w:t>
      </w:r>
      <w:r w:rsidR="00F74D3A">
        <w:t>Supplement</w:t>
      </w:r>
      <w:r w:rsidR="00FD741F">
        <w:t>ary Information</w:t>
      </w:r>
    </w:p>
    <w:p w14:paraId="5B74B50B" w14:textId="77777777" w:rsidR="00F74D3A" w:rsidRDefault="00F74D3A" w:rsidP="00CF0A58">
      <w:pPr>
        <w:pStyle w:val="BodyText"/>
        <w:jc w:val="left"/>
      </w:pPr>
      <w:r>
        <w:lastRenderedPageBreak/>
        <w:t>R code for all figures and analyses.</w:t>
      </w:r>
    </w:p>
    <w:p w14:paraId="27524BA0" w14:textId="77777777" w:rsidR="00F74D3A" w:rsidRPr="00F74D3A" w:rsidRDefault="00F74D3A" w:rsidP="00CF0A58">
      <w:pPr>
        <w:pStyle w:val="BodyText"/>
        <w:jc w:val="left"/>
      </w:pPr>
    </w:p>
    <w:p w14:paraId="1B2C10CB" w14:textId="78943093" w:rsidR="00681B21" w:rsidRPr="003F5437" w:rsidRDefault="00B12686" w:rsidP="007B484D">
      <w:pPr>
        <w:pStyle w:val="Heading1"/>
      </w:pPr>
      <w:r>
        <w:t>&lt;A&gt;</w:t>
      </w:r>
      <w:r w:rsidR="00EE1FBD" w:rsidRPr="003F5437">
        <w:t>References</w:t>
      </w:r>
    </w:p>
    <w:p w14:paraId="218F4A98" w14:textId="585B19DF" w:rsidR="00927325" w:rsidRDefault="00927325" w:rsidP="00CF0A58">
      <w:pPr>
        <w:pStyle w:val="Bibliography"/>
        <w:jc w:val="left"/>
      </w:pPr>
      <w:r>
        <w:t xml:space="preserve">Allen, M. S., </w:t>
      </w:r>
      <w:r w:rsidR="00DD2BF9">
        <w:t xml:space="preserve">and L. E. </w:t>
      </w:r>
      <w:r>
        <w:t>Miranda</w:t>
      </w:r>
      <w:r w:rsidR="00DD2BF9">
        <w:t>.</w:t>
      </w:r>
      <w:r>
        <w:t xml:space="preserve"> 1995. An evaluation of the value of harvest restrictions in managing crappie fisher</w:t>
      </w:r>
      <w:r w:rsidR="00714ED0">
        <w:t>ies. North American Journal of Fisheries Management 15:</w:t>
      </w:r>
      <w:r>
        <w:t>766-772.</w:t>
      </w:r>
    </w:p>
    <w:p w14:paraId="21ADF16D" w14:textId="57C254CF" w:rsidR="007F6E69" w:rsidRPr="007F6E69" w:rsidRDefault="007F6E69" w:rsidP="00CF0A58">
      <w:pPr>
        <w:pStyle w:val="Bibliography"/>
        <w:jc w:val="left"/>
      </w:pPr>
      <w:proofErr w:type="spellStart"/>
      <w:r w:rsidRPr="007F6E69">
        <w:t>Baty</w:t>
      </w:r>
      <w:proofErr w:type="spellEnd"/>
      <w:r w:rsidRPr="007F6E69">
        <w:t xml:space="preserve">, F., </w:t>
      </w:r>
      <w:r w:rsidR="00007D3F">
        <w:t xml:space="preserve">C. </w:t>
      </w:r>
      <w:r w:rsidRPr="007F6E69">
        <w:t xml:space="preserve">Ritz, </w:t>
      </w:r>
      <w:r w:rsidR="00007D3F">
        <w:t>S.</w:t>
      </w:r>
      <w:r w:rsidRPr="007F6E69">
        <w:t xml:space="preserve"> Charles, </w:t>
      </w:r>
      <w:r w:rsidR="00007D3F">
        <w:t>M.</w:t>
      </w:r>
      <w:r w:rsidRPr="007F6E69">
        <w:t xml:space="preserve"> </w:t>
      </w:r>
      <w:proofErr w:type="spellStart"/>
      <w:r w:rsidRPr="007F6E69">
        <w:t>Brutsche</w:t>
      </w:r>
      <w:proofErr w:type="spellEnd"/>
      <w:r w:rsidRPr="007F6E69">
        <w:t xml:space="preserve">, </w:t>
      </w:r>
      <w:r w:rsidR="00007D3F">
        <w:t>J-P.</w:t>
      </w:r>
      <w:r w:rsidRPr="007F6E69">
        <w:t xml:space="preserve"> </w:t>
      </w:r>
      <w:proofErr w:type="spellStart"/>
      <w:r w:rsidRPr="007F6E69">
        <w:t>Flandrois</w:t>
      </w:r>
      <w:proofErr w:type="spellEnd"/>
      <w:r w:rsidRPr="007F6E69">
        <w:t>,</w:t>
      </w:r>
      <w:r w:rsidR="00007D3F">
        <w:t xml:space="preserve"> and</w:t>
      </w:r>
      <w:r w:rsidRPr="007F6E69">
        <w:t xml:space="preserve"> </w:t>
      </w:r>
      <w:r w:rsidR="00007D3F">
        <w:t>M-L</w:t>
      </w:r>
      <w:r w:rsidRPr="007F6E69">
        <w:t xml:space="preserve"> </w:t>
      </w:r>
      <w:proofErr w:type="spellStart"/>
      <w:r w:rsidRPr="007F6E69">
        <w:t>Delignette</w:t>
      </w:r>
      <w:proofErr w:type="spellEnd"/>
      <w:r w:rsidRPr="007F6E69">
        <w:t>-Muller</w:t>
      </w:r>
      <w:r w:rsidR="00007D3F">
        <w:t>.</w:t>
      </w:r>
      <w:r w:rsidRPr="007F6E69">
        <w:t xml:space="preserve"> 2015. A toolbox </w:t>
      </w:r>
      <w:r w:rsidR="00007D3F">
        <w:t>for nonlinear regression in R: t</w:t>
      </w:r>
      <w:r w:rsidRPr="007F6E69">
        <w:t xml:space="preserve">he package </w:t>
      </w:r>
      <w:proofErr w:type="spellStart"/>
      <w:r w:rsidRPr="007F6E69">
        <w:t>nlstools</w:t>
      </w:r>
      <w:proofErr w:type="spellEnd"/>
      <w:r w:rsidR="005C3886">
        <w:t xml:space="preserve">. </w:t>
      </w:r>
      <w:r w:rsidR="00714ED0">
        <w:t>Journal of Statistical</w:t>
      </w:r>
      <w:r w:rsidRPr="007F6E69">
        <w:t xml:space="preserve"> Soft</w:t>
      </w:r>
      <w:r w:rsidR="00714ED0">
        <w:t>ware</w:t>
      </w:r>
      <w:r w:rsidR="005C3886">
        <w:t xml:space="preserve"> </w:t>
      </w:r>
      <w:r w:rsidRPr="007F6E69">
        <w:t>66</w:t>
      </w:r>
      <w:r w:rsidR="00714ED0">
        <w:t>:</w:t>
      </w:r>
      <w:r w:rsidRPr="007F6E69">
        <w:t>1-21</w:t>
      </w:r>
      <w:r w:rsidR="005C3886">
        <w:t>.</w:t>
      </w:r>
    </w:p>
    <w:p w14:paraId="59E71B42" w14:textId="5255DA5A" w:rsidR="00E4192F" w:rsidRPr="005503E3" w:rsidRDefault="00007D3F" w:rsidP="00CF0A58">
      <w:pPr>
        <w:pStyle w:val="Bibliography"/>
        <w:jc w:val="left"/>
      </w:pPr>
      <w:r>
        <w:t>Belnap, M. J.</w:t>
      </w:r>
      <w:r w:rsidR="00E4192F">
        <w:t xml:space="preserve"> 2014. Stock characteristics of </w:t>
      </w:r>
      <w:ins w:id="39" w:author="Isermann, Dan" w:date="2017-03-27T16:54:00Z">
        <w:r w:rsidR="00DF0885">
          <w:t>L</w:t>
        </w:r>
      </w:ins>
      <w:del w:id="40" w:author="Isermann, Dan" w:date="2017-03-27T16:54:00Z">
        <w:r w:rsidR="00E4192F" w:rsidDel="00DF0885">
          <w:delText>l</w:delText>
        </w:r>
      </w:del>
      <w:r w:rsidR="00E4192F">
        <w:t xml:space="preserve">ake </w:t>
      </w:r>
      <w:ins w:id="41" w:author="Isermann, Dan" w:date="2017-03-27T16:54:00Z">
        <w:r w:rsidR="00DF0885">
          <w:t>W</w:t>
        </w:r>
      </w:ins>
      <w:del w:id="42" w:author="Isermann, Dan" w:date="2017-03-27T16:54:00Z">
        <w:r w:rsidR="00E4192F" w:rsidDel="00DF0885">
          <w:delText>w</w:delText>
        </w:r>
      </w:del>
      <w:r w:rsidR="00E4192F">
        <w:t>hitefish in Lake Michigan. M</w:t>
      </w:r>
      <w:ins w:id="43" w:author="Isermann, Dan" w:date="2017-03-27T16:54:00Z">
        <w:r w:rsidR="00DF0885">
          <w:t xml:space="preserve">aster’s </w:t>
        </w:r>
      </w:ins>
      <w:del w:id="44" w:author="Isermann, Dan" w:date="2017-03-27T16:53:00Z">
        <w:r w:rsidR="00E4192F" w:rsidDel="00DF0885">
          <w:delText xml:space="preserve">. Sc. </w:delText>
        </w:r>
      </w:del>
      <w:r w:rsidR="00E4192F">
        <w:t>Thesis, University of Wisconsin-Stevens Point.</w:t>
      </w:r>
    </w:p>
    <w:p w14:paraId="71236EC1" w14:textId="09CEFCBB" w:rsidR="006A0DEC" w:rsidRDefault="00EE1FBD" w:rsidP="00CF0A58">
      <w:pPr>
        <w:pStyle w:val="Bibliography"/>
        <w:jc w:val="left"/>
      </w:pPr>
      <w:r w:rsidRPr="00722EB0">
        <w:t xml:space="preserve">Beverton, R. J. H., </w:t>
      </w:r>
      <w:r w:rsidR="00007D3F">
        <w:t xml:space="preserve">and S. J. </w:t>
      </w:r>
      <w:r w:rsidRPr="00722EB0">
        <w:t>Holt</w:t>
      </w:r>
      <w:r w:rsidR="005503E3">
        <w:t>. 19</w:t>
      </w:r>
      <w:r w:rsidRPr="00722EB0">
        <w:t>57.</w:t>
      </w:r>
      <w:r w:rsidR="005503E3">
        <w:t xml:space="preserve"> </w:t>
      </w:r>
      <w:proofErr w:type="gramStart"/>
      <w:r w:rsidR="001F403C">
        <w:t>On</w:t>
      </w:r>
      <w:proofErr w:type="gramEnd"/>
      <w:r w:rsidR="001F403C">
        <w:t xml:space="preserve"> the </w:t>
      </w:r>
      <w:ins w:id="45" w:author="Isermann, Dan" w:date="2017-03-27T17:01:00Z">
        <w:r w:rsidR="00DF0885">
          <w:t>d</w:t>
        </w:r>
      </w:ins>
      <w:del w:id="46" w:author="Isermann, Dan" w:date="2017-03-27T17:01:00Z">
        <w:r w:rsidR="001F403C" w:rsidDel="00DF0885">
          <w:delText>D</w:delText>
        </w:r>
      </w:del>
      <w:r w:rsidR="001F403C">
        <w:t xml:space="preserve">ynamics of </w:t>
      </w:r>
      <w:ins w:id="47" w:author="Isermann, Dan" w:date="2017-03-27T17:01:00Z">
        <w:r w:rsidR="00DF0885">
          <w:t>e</w:t>
        </w:r>
      </w:ins>
      <w:del w:id="48" w:author="Isermann, Dan" w:date="2017-03-27T17:01:00Z">
        <w:r w:rsidR="001F403C" w:rsidDel="00DF0885">
          <w:delText>E</w:delText>
        </w:r>
      </w:del>
      <w:r w:rsidR="001F403C">
        <w:t xml:space="preserve">xploited </w:t>
      </w:r>
      <w:ins w:id="49" w:author="Isermann, Dan" w:date="2017-03-27T17:01:00Z">
        <w:r w:rsidR="00DF0885">
          <w:t>f</w:t>
        </w:r>
      </w:ins>
      <w:del w:id="50" w:author="Isermann, Dan" w:date="2017-03-27T17:01:00Z">
        <w:r w:rsidR="001F403C" w:rsidDel="00DF0885">
          <w:delText>F</w:delText>
        </w:r>
      </w:del>
      <w:r w:rsidR="001F403C">
        <w:t xml:space="preserve">ish </w:t>
      </w:r>
      <w:ins w:id="51" w:author="Isermann, Dan" w:date="2017-03-27T17:01:00Z">
        <w:r w:rsidR="00DF0885">
          <w:t>p</w:t>
        </w:r>
      </w:ins>
      <w:del w:id="52" w:author="Isermann, Dan" w:date="2017-03-27T17:01:00Z">
        <w:r w:rsidR="001F403C" w:rsidDel="00DF0885">
          <w:delText>P</w:delText>
        </w:r>
      </w:del>
      <w:r w:rsidRPr="00722EB0">
        <w:t>opulations.</w:t>
      </w:r>
      <w:del w:id="53" w:author="Isermann, Dan" w:date="2017-03-27T17:01:00Z">
        <w:r w:rsidRPr="00722EB0" w:rsidDel="00DF0885">
          <w:delText xml:space="preserve"> </w:delText>
        </w:r>
      </w:del>
      <w:ins w:id="54" w:author="Isermann, Dan" w:date="2017-03-27T17:00:00Z">
        <w:r w:rsidR="00DF0885">
          <w:t xml:space="preserve"> Fisheries Investigations Series II, Volume 19, </w:t>
        </w:r>
      </w:ins>
      <w:ins w:id="55" w:author="Isermann, Dan" w:date="2017-03-27T17:01:00Z">
        <w:r w:rsidR="00DF0885">
          <w:t>Ministry of Agriculture, Fisheries, and Food</w:t>
        </w:r>
        <w:r w:rsidR="00DF0885">
          <w:t>, Her Majesty</w:t>
        </w:r>
      </w:ins>
      <w:ins w:id="56" w:author="Isermann, Dan" w:date="2017-03-27T17:02:00Z">
        <w:r w:rsidR="00DF0885">
          <w:t>’</w:t>
        </w:r>
        <w:r w:rsidR="00EA25DC">
          <w:t>s Statione</w:t>
        </w:r>
        <w:r w:rsidR="00DF0885">
          <w:t>ry Office, London</w:t>
        </w:r>
      </w:ins>
      <w:del w:id="57" w:author="Isermann, Dan" w:date="2017-03-27T17:00:00Z">
        <w:r w:rsidRPr="00722EB0" w:rsidDel="00DF0885">
          <w:delText>United Kingdom Ministry of Agriculture; Fisheries</w:delText>
        </w:r>
      </w:del>
      <w:r w:rsidR="005C3886">
        <w:t>.</w:t>
      </w:r>
    </w:p>
    <w:p w14:paraId="2FE75E43" w14:textId="67014E72" w:rsidR="00F1591A" w:rsidRDefault="00007D3F" w:rsidP="00CF0A58">
      <w:pPr>
        <w:pStyle w:val="Bibliography"/>
        <w:jc w:val="left"/>
        <w:rPr>
          <w:w w:val="105"/>
        </w:rPr>
      </w:pPr>
      <w:r>
        <w:t xml:space="preserve">Brenden, T. O., E. M. </w:t>
      </w:r>
      <w:proofErr w:type="spellStart"/>
      <w:r>
        <w:t>Hallerman</w:t>
      </w:r>
      <w:proofErr w:type="spellEnd"/>
      <w:r>
        <w:t xml:space="preserve">, B. R. </w:t>
      </w:r>
      <w:r w:rsidR="00F1591A" w:rsidRPr="001B78DD">
        <w:t xml:space="preserve">Murphy, </w:t>
      </w:r>
      <w:r>
        <w:t>J. R.</w:t>
      </w:r>
      <w:r w:rsidR="00F1591A" w:rsidRPr="001B78DD">
        <w:t xml:space="preserve"> Copeland, </w:t>
      </w:r>
      <w:r>
        <w:t>and J. A</w:t>
      </w:r>
      <w:r w:rsidR="00F1591A" w:rsidRPr="001B78DD">
        <w:t xml:space="preserve">. Williams. 2007. The New River, Virginia, </w:t>
      </w:r>
      <w:ins w:id="58" w:author="Isermann, Dan" w:date="2017-03-27T16:55:00Z">
        <w:r w:rsidR="00DF0885">
          <w:t>M</w:t>
        </w:r>
      </w:ins>
      <w:del w:id="59" w:author="Isermann, Dan" w:date="2017-03-27T16:55:00Z">
        <w:r w:rsidR="00F1591A" w:rsidRPr="001B78DD" w:rsidDel="00DF0885">
          <w:delText>m</w:delText>
        </w:r>
      </w:del>
      <w:r w:rsidR="00F1591A" w:rsidRPr="001B78DD">
        <w:t>uskellunge fishery: population</w:t>
      </w:r>
      <w:r w:rsidR="001B78DD">
        <w:t xml:space="preserve"> </w:t>
      </w:r>
      <w:r w:rsidR="00F1591A" w:rsidRPr="001B78DD">
        <w:t>dynamics, harvest regulation modeling, and angler attitudes</w:t>
      </w:r>
      <w:r w:rsidR="001B78DD">
        <w:t>. Environ</w:t>
      </w:r>
      <w:r w:rsidR="00714ED0">
        <w:t>mental</w:t>
      </w:r>
      <w:r w:rsidR="001B78DD">
        <w:t xml:space="preserve"> Biol</w:t>
      </w:r>
      <w:r w:rsidR="00714ED0">
        <w:t>ogy of</w:t>
      </w:r>
      <w:r w:rsidR="001B78DD">
        <w:t xml:space="preserve"> Fish 79</w:t>
      </w:r>
      <w:r w:rsidR="00714ED0">
        <w:t>:</w:t>
      </w:r>
      <w:r w:rsidR="001B78DD">
        <w:t>11-25.</w:t>
      </w:r>
    </w:p>
    <w:p w14:paraId="0B47AC7D" w14:textId="72C9DB98" w:rsidR="00281C99" w:rsidRDefault="003B6468" w:rsidP="00CF0A58">
      <w:pPr>
        <w:pStyle w:val="Bibliography"/>
        <w:jc w:val="left"/>
        <w:rPr>
          <w:rFonts w:eastAsia="Times New Roman"/>
        </w:rPr>
      </w:pPr>
      <w:r>
        <w:rPr>
          <w:rFonts w:eastAsia="Times New Roman"/>
        </w:rPr>
        <w:t>Brett, J. R.</w:t>
      </w:r>
      <w:r w:rsidR="0022528F">
        <w:rPr>
          <w:rFonts w:eastAsia="Times New Roman"/>
        </w:rPr>
        <w:t xml:space="preserve"> 1979. Environmental factors and g</w:t>
      </w:r>
      <w:r w:rsidR="00281C99" w:rsidRPr="00281C99">
        <w:rPr>
          <w:rFonts w:eastAsia="Times New Roman"/>
        </w:rPr>
        <w:t>rowth.</w:t>
      </w:r>
      <w:r w:rsidR="0022528F" w:rsidRPr="0022528F">
        <w:t xml:space="preserve"> </w:t>
      </w:r>
      <w:r w:rsidR="00007D3F">
        <w:t xml:space="preserve">Pages 599-674 </w:t>
      </w:r>
      <w:r w:rsidR="0022528F" w:rsidRPr="00007D3F">
        <w:rPr>
          <w:i/>
        </w:rPr>
        <w:t>in</w:t>
      </w:r>
      <w:r w:rsidR="00007D3F">
        <w:t xml:space="preserve"> W.S. </w:t>
      </w:r>
      <w:r w:rsidR="0022528F">
        <w:t>Hoar,</w:t>
      </w:r>
      <w:r w:rsidR="00007D3F">
        <w:t xml:space="preserve"> D. J. Randall, and J. R. </w:t>
      </w:r>
      <w:r w:rsidR="0022528F">
        <w:t>Brett,</w:t>
      </w:r>
      <w:r w:rsidR="00007D3F">
        <w:t xml:space="preserve"> editors.</w:t>
      </w:r>
      <w:r w:rsidR="0022528F" w:rsidRPr="00190489">
        <w:t xml:space="preserve"> </w:t>
      </w:r>
      <w:r w:rsidR="0022528F">
        <w:t>Fish Physiology, vol</w:t>
      </w:r>
      <w:ins w:id="60" w:author="Isermann, Dan" w:date="2017-03-27T16:54:00Z">
        <w:r w:rsidR="00DF0885">
          <w:t xml:space="preserve">ume </w:t>
        </w:r>
      </w:ins>
      <w:del w:id="61" w:author="Isermann, Dan" w:date="2017-03-27T16:54:00Z">
        <w:r w:rsidR="0022528F" w:rsidDel="00DF0885">
          <w:delText xml:space="preserve">. </w:delText>
        </w:r>
      </w:del>
      <w:r w:rsidR="0022528F">
        <w:t>VIII. Academic Press, London, UK</w:t>
      </w:r>
      <w:r w:rsidR="00281C99" w:rsidRPr="00281C99">
        <w:rPr>
          <w:rFonts w:eastAsia="Times New Roman"/>
        </w:rPr>
        <w:t>.</w:t>
      </w:r>
    </w:p>
    <w:p w14:paraId="7BC0340A" w14:textId="5CD6DFFC" w:rsidR="00A30EFF" w:rsidRDefault="00A30EFF" w:rsidP="00CF0A58">
      <w:pPr>
        <w:pStyle w:val="Bibliography"/>
        <w:jc w:val="left"/>
        <w:rPr>
          <w:rFonts w:eastAsia="Times New Roman"/>
        </w:rPr>
      </w:pPr>
      <w:r>
        <w:rPr>
          <w:rFonts w:eastAsia="Times New Roman"/>
        </w:rPr>
        <w:t xml:space="preserve">Burnham, K. P., </w:t>
      </w:r>
      <w:r w:rsidR="003B6468">
        <w:rPr>
          <w:rFonts w:eastAsia="Times New Roman"/>
        </w:rPr>
        <w:t xml:space="preserve">and D. R. </w:t>
      </w:r>
      <w:r>
        <w:rPr>
          <w:rFonts w:eastAsia="Times New Roman"/>
        </w:rPr>
        <w:t>Anderson.</w:t>
      </w:r>
      <w:r w:rsidR="00CF0A58">
        <w:rPr>
          <w:rFonts w:eastAsia="Times New Roman"/>
        </w:rPr>
        <w:t xml:space="preserve"> 2002. Model selection and multi-model inferences, second e</w:t>
      </w:r>
      <w:r>
        <w:rPr>
          <w:rFonts w:eastAsia="Times New Roman"/>
        </w:rPr>
        <w:t>dition. Springer-</w:t>
      </w:r>
      <w:proofErr w:type="spellStart"/>
      <w:r>
        <w:rPr>
          <w:rFonts w:eastAsia="Times New Roman"/>
        </w:rPr>
        <w:t>Verlag</w:t>
      </w:r>
      <w:proofErr w:type="spellEnd"/>
      <w:r>
        <w:rPr>
          <w:rFonts w:eastAsia="Times New Roman"/>
        </w:rPr>
        <w:t>, New Yor</w:t>
      </w:r>
      <w:ins w:id="62" w:author="Isermann, Dan" w:date="2017-03-27T16:54:00Z">
        <w:r w:rsidR="00DF0885">
          <w:rPr>
            <w:rFonts w:eastAsia="Times New Roman"/>
          </w:rPr>
          <w:t>k</w:t>
        </w:r>
      </w:ins>
      <w:del w:id="63" w:author="Isermann, Dan" w:date="2017-03-27T16:54:00Z">
        <w:r w:rsidDel="00DF0885">
          <w:rPr>
            <w:rFonts w:eastAsia="Times New Roman"/>
          </w:rPr>
          <w:delText>k, New York</w:delText>
        </w:r>
      </w:del>
      <w:r>
        <w:rPr>
          <w:rFonts w:eastAsia="Times New Roman"/>
        </w:rPr>
        <w:t>.</w:t>
      </w:r>
    </w:p>
    <w:p w14:paraId="214BF768" w14:textId="01057939" w:rsidR="001B08EA" w:rsidRPr="00281C99" w:rsidRDefault="001B08EA" w:rsidP="00CF0A58">
      <w:pPr>
        <w:pStyle w:val="Bibliography"/>
        <w:jc w:val="left"/>
        <w:rPr>
          <w:rFonts w:eastAsia="Times New Roman"/>
        </w:rPr>
      </w:pPr>
      <w:r>
        <w:rPr>
          <w:rFonts w:eastAsia="Times New Roman"/>
        </w:rPr>
        <w:t xml:space="preserve">Clark, Jr., R. D. 1983. Potential effects of voluntary catch and release of fish in recreational fisheries. </w:t>
      </w:r>
      <w:r w:rsidR="00714ED0">
        <w:t>North American Journal of Fisheries Management 3:</w:t>
      </w:r>
      <w:r>
        <w:t>306-314.</w:t>
      </w:r>
    </w:p>
    <w:p w14:paraId="7B5D8E96" w14:textId="214B078E" w:rsidR="007A0DAF" w:rsidRPr="007A0DAF" w:rsidRDefault="007A0DAF" w:rsidP="00CF0A58">
      <w:pPr>
        <w:pStyle w:val="Bibliography"/>
        <w:jc w:val="left"/>
        <w:rPr>
          <w:rFonts w:eastAsia="Times New Roman"/>
        </w:rPr>
      </w:pPr>
      <w:r w:rsidRPr="007A0DAF">
        <w:rPr>
          <w:rFonts w:eastAsia="Times New Roman"/>
        </w:rPr>
        <w:lastRenderedPageBreak/>
        <w:t>Colvin, M.</w:t>
      </w:r>
      <w:r w:rsidR="00F1591A">
        <w:rPr>
          <w:rFonts w:eastAsia="Times New Roman"/>
        </w:rPr>
        <w:t xml:space="preserve"> </w:t>
      </w:r>
      <w:r w:rsidR="003B6468">
        <w:rPr>
          <w:rFonts w:eastAsia="Times New Roman"/>
        </w:rPr>
        <w:t xml:space="preserve">E., </w:t>
      </w:r>
      <w:r w:rsidR="003B6468" w:rsidRPr="007A0DAF">
        <w:rPr>
          <w:rFonts w:eastAsia="Times New Roman"/>
        </w:rPr>
        <w:t>P.</w:t>
      </w:r>
      <w:r w:rsidR="003B6468">
        <w:rPr>
          <w:rFonts w:eastAsia="Times New Roman"/>
        </w:rPr>
        <w:t xml:space="preserve"> </w:t>
      </w:r>
      <w:r w:rsidR="003B6468" w:rsidRPr="007A0DAF">
        <w:rPr>
          <w:rFonts w:eastAsia="Times New Roman"/>
        </w:rPr>
        <w:t>W.</w:t>
      </w:r>
      <w:r w:rsidR="003B6468">
        <w:rPr>
          <w:rFonts w:eastAsia="Times New Roman"/>
        </w:rPr>
        <w:t xml:space="preserve"> Bettoli</w:t>
      </w:r>
      <w:r w:rsidR="00F1591A">
        <w:rPr>
          <w:rFonts w:eastAsia="Times New Roman"/>
        </w:rPr>
        <w:t>,</w:t>
      </w:r>
      <w:r w:rsidR="003B6468">
        <w:rPr>
          <w:rFonts w:eastAsia="Times New Roman"/>
        </w:rPr>
        <w:t xml:space="preserve"> and G. D. </w:t>
      </w:r>
      <w:r w:rsidRPr="007A0DAF">
        <w:rPr>
          <w:rFonts w:eastAsia="Times New Roman"/>
        </w:rPr>
        <w:t>Sc</w:t>
      </w:r>
      <w:r w:rsidR="00F1591A">
        <w:rPr>
          <w:rFonts w:eastAsia="Times New Roman"/>
        </w:rPr>
        <w:t xml:space="preserve">holten. 2013. Predicting </w:t>
      </w:r>
      <w:ins w:id="64" w:author="Isermann, Dan" w:date="2017-03-27T16:55:00Z">
        <w:r w:rsidR="00DF0885">
          <w:rPr>
            <w:rFonts w:eastAsia="Times New Roman"/>
          </w:rPr>
          <w:t>P</w:t>
        </w:r>
      </w:ins>
      <w:del w:id="65" w:author="Isermann, Dan" w:date="2017-03-27T16:55:00Z">
        <w:r w:rsidR="00F1591A" w:rsidDel="00DF0885">
          <w:rPr>
            <w:rFonts w:eastAsia="Times New Roman"/>
          </w:rPr>
          <w:delText>p</w:delText>
        </w:r>
      </w:del>
      <w:r w:rsidR="00F1591A">
        <w:rPr>
          <w:rFonts w:eastAsia="Times New Roman"/>
        </w:rPr>
        <w:t>addlefish roe yields using an extension of the Beverton–Holt equilibrium yield-per-recruit m</w:t>
      </w:r>
      <w:r w:rsidRPr="007A0DAF">
        <w:rPr>
          <w:rFonts w:eastAsia="Times New Roman"/>
        </w:rPr>
        <w:t>odel.</w:t>
      </w:r>
      <w:r w:rsidRPr="00F1591A">
        <w:rPr>
          <w:rFonts w:eastAsia="Times New Roman"/>
        </w:rPr>
        <w:t xml:space="preserve"> </w:t>
      </w:r>
      <w:r w:rsidR="00714ED0">
        <w:t xml:space="preserve">North American Journal of Fisheries Management </w:t>
      </w:r>
      <w:r w:rsidR="00F1591A">
        <w:rPr>
          <w:rFonts w:eastAsia="Times New Roman"/>
        </w:rPr>
        <w:t>33</w:t>
      </w:r>
      <w:r w:rsidR="00714ED0">
        <w:rPr>
          <w:rFonts w:eastAsia="Times New Roman"/>
        </w:rPr>
        <w:t>:</w:t>
      </w:r>
      <w:r w:rsidRPr="007A0DAF">
        <w:rPr>
          <w:rFonts w:eastAsia="Times New Roman"/>
        </w:rPr>
        <w:t>940-949.</w:t>
      </w:r>
    </w:p>
    <w:p w14:paraId="60179C07" w14:textId="1E966E8B" w:rsidR="00C53A0F" w:rsidRDefault="00C53A0F" w:rsidP="00CF0A58">
      <w:pPr>
        <w:ind w:left="720" w:hanging="720"/>
        <w:jc w:val="left"/>
      </w:pPr>
      <w:r w:rsidRPr="00792DB8">
        <w:t>Ebener, M</w:t>
      </w:r>
      <w:r>
        <w:t xml:space="preserve">. P., </w:t>
      </w:r>
      <w:r w:rsidR="003B6468">
        <w:t xml:space="preserve">R. E. </w:t>
      </w:r>
      <w:proofErr w:type="spellStart"/>
      <w:r w:rsidRPr="00792DB8">
        <w:t>Kinnunen</w:t>
      </w:r>
      <w:proofErr w:type="spellEnd"/>
      <w:r w:rsidRPr="00792DB8">
        <w:t>,</w:t>
      </w:r>
      <w:r>
        <w:t xml:space="preserve"> </w:t>
      </w:r>
      <w:r w:rsidR="003B6468">
        <w:t>P. J.</w:t>
      </w:r>
      <w:r>
        <w:t xml:space="preserve"> </w:t>
      </w:r>
      <w:proofErr w:type="spellStart"/>
      <w:r w:rsidRPr="00792DB8">
        <w:t>Schneeberger</w:t>
      </w:r>
      <w:proofErr w:type="spellEnd"/>
      <w:r>
        <w:t xml:space="preserve">, </w:t>
      </w:r>
      <w:r w:rsidR="003B6468">
        <w:t xml:space="preserve">L. C. </w:t>
      </w:r>
      <w:r w:rsidRPr="00792DB8">
        <w:t>Moh</w:t>
      </w:r>
      <w:r>
        <w:t xml:space="preserve">r, </w:t>
      </w:r>
      <w:r w:rsidR="003B6468">
        <w:t xml:space="preserve">J. A. </w:t>
      </w:r>
      <w:r>
        <w:t xml:space="preserve">Hoyle, </w:t>
      </w:r>
      <w:r w:rsidR="003B6468">
        <w:t xml:space="preserve">and P. J. </w:t>
      </w:r>
      <w:proofErr w:type="spellStart"/>
      <w:r>
        <w:t>Peeters</w:t>
      </w:r>
      <w:proofErr w:type="spellEnd"/>
      <w:r>
        <w:t xml:space="preserve">. </w:t>
      </w:r>
      <w:r w:rsidRPr="00792DB8">
        <w:t>2008</w:t>
      </w:r>
      <w:r>
        <w:t xml:space="preserve">. </w:t>
      </w:r>
      <w:r w:rsidRPr="00792DB8">
        <w:t>Management of</w:t>
      </w:r>
      <w:r>
        <w:t xml:space="preserve"> </w:t>
      </w:r>
      <w:r w:rsidRPr="00792DB8">
        <w:t xml:space="preserve">commercial fisheries for </w:t>
      </w:r>
      <w:ins w:id="66" w:author="Isermann, Dan" w:date="2017-03-27T16:55:00Z">
        <w:r w:rsidR="00DF0885">
          <w:t>L</w:t>
        </w:r>
      </w:ins>
      <w:del w:id="67" w:author="Isermann, Dan" w:date="2017-03-27T16:55:00Z">
        <w:r w:rsidDel="00DF0885">
          <w:delText>l</w:delText>
        </w:r>
      </w:del>
      <w:r>
        <w:t xml:space="preserve">ake </w:t>
      </w:r>
      <w:ins w:id="68" w:author="Isermann, Dan" w:date="2017-03-27T16:55:00Z">
        <w:r w:rsidR="00DF0885">
          <w:t>W</w:t>
        </w:r>
      </w:ins>
      <w:del w:id="69" w:author="Isermann, Dan" w:date="2017-03-27T16:55:00Z">
        <w:r w:rsidDel="00DF0885">
          <w:delText>w</w:delText>
        </w:r>
      </w:del>
      <w:r>
        <w:t xml:space="preserve">hitefish in the Laurentian Great </w:t>
      </w:r>
      <w:r w:rsidRPr="00792DB8">
        <w:t>Lakes of North America</w:t>
      </w:r>
      <w:r>
        <w:t>.</w:t>
      </w:r>
      <w:r w:rsidR="00CF0A58">
        <w:t xml:space="preserve"> Pages 99-143 </w:t>
      </w:r>
      <w:r w:rsidR="00CF0A58" w:rsidRPr="00CF0A58">
        <w:rPr>
          <w:i/>
        </w:rPr>
        <w:t>in</w:t>
      </w:r>
      <w:r>
        <w:t xml:space="preserve"> </w:t>
      </w:r>
      <w:r w:rsidR="00CF0A58">
        <w:t>M. J. Schechter, N. J.</w:t>
      </w:r>
      <w:r>
        <w:t xml:space="preserve"> Leonard, </w:t>
      </w:r>
      <w:r w:rsidR="00CF0A58">
        <w:t xml:space="preserve">and W. W. </w:t>
      </w:r>
      <w:r>
        <w:t xml:space="preserve">Taylor, </w:t>
      </w:r>
      <w:r w:rsidR="00CF0A58">
        <w:t>editors.</w:t>
      </w:r>
      <w:r>
        <w:t xml:space="preserve"> International Gover</w:t>
      </w:r>
      <w:r w:rsidR="00CF0A58">
        <w:t>nance of Fisheries Ecosystems: l</w:t>
      </w:r>
      <w:r>
        <w:t>earnin</w:t>
      </w:r>
      <w:r w:rsidR="00CF0A58">
        <w:t>g from the past, finding soluti</w:t>
      </w:r>
      <w:r>
        <w:t>o</w:t>
      </w:r>
      <w:r w:rsidR="00CF0A58">
        <w:t>ns for the f</w:t>
      </w:r>
      <w:r>
        <w:t>uture. American Fisheries Society, Bethes</w:t>
      </w:r>
      <w:r w:rsidR="00CF0A58">
        <w:t>da, Maryland</w:t>
      </w:r>
      <w:r w:rsidRPr="00792DB8">
        <w:t>.</w:t>
      </w:r>
    </w:p>
    <w:p w14:paraId="72E4CBF7" w14:textId="4D846308" w:rsidR="00A459C2" w:rsidRDefault="00A459C2" w:rsidP="00CF0A58">
      <w:pPr>
        <w:pStyle w:val="Bibliography"/>
        <w:jc w:val="left"/>
      </w:pPr>
      <w:r>
        <w:t>Gulland, J</w:t>
      </w:r>
      <w:r w:rsidR="003B6468">
        <w:t>. A.</w:t>
      </w:r>
      <w:r w:rsidR="00332843">
        <w:t xml:space="preserve"> 1973. Manual of</w:t>
      </w:r>
      <w:r w:rsidR="00CF0A58">
        <w:t xml:space="preserve"> methods for fish stock assessment: p</w:t>
      </w:r>
      <w:r>
        <w:t>art 1</w:t>
      </w:r>
      <w:r w:rsidR="00CF0A58">
        <w:t>, fish population a</w:t>
      </w:r>
      <w:r>
        <w:t>nalysis. Food and Agriculture Organization of the United Nations</w:t>
      </w:r>
      <w:r w:rsidR="00332843">
        <w:t>.</w:t>
      </w:r>
    </w:p>
    <w:p w14:paraId="19D099BA" w14:textId="4C04B6F1" w:rsidR="00E4492C" w:rsidRDefault="00E4492C" w:rsidP="00CF0A58">
      <w:pPr>
        <w:pStyle w:val="Bibliography"/>
        <w:jc w:val="left"/>
      </w:pPr>
      <w:r>
        <w:t xml:space="preserve">Hilborn, R., </w:t>
      </w:r>
      <w:r w:rsidR="003B6468">
        <w:t xml:space="preserve">and M. </w:t>
      </w:r>
      <w:r>
        <w:t>Mangel.</w:t>
      </w:r>
      <w:r w:rsidR="00CF0A58">
        <w:t xml:space="preserve"> 1997. The ecological detective: confronting m</w:t>
      </w:r>
      <w:r>
        <w:t>ode</w:t>
      </w:r>
      <w:r w:rsidR="00CF0A58">
        <w:t>ls with d</w:t>
      </w:r>
      <w:r>
        <w:t>ata. Princeton University Press, Princeton, New Jersey.</w:t>
      </w:r>
    </w:p>
    <w:p w14:paraId="2D20EF9A" w14:textId="76EAF840" w:rsidR="00A04436" w:rsidRDefault="003B6468" w:rsidP="00CF0A58">
      <w:pPr>
        <w:pStyle w:val="Bibliography"/>
        <w:jc w:val="left"/>
      </w:pPr>
      <w:r>
        <w:t>Isermann, D. A., S. M. Sammons, P. W. Bettoli</w:t>
      </w:r>
      <w:r w:rsidR="00A04436">
        <w:t xml:space="preserve">, </w:t>
      </w:r>
      <w:r>
        <w:t xml:space="preserve">and T. N. </w:t>
      </w:r>
      <w:r w:rsidR="00A04436">
        <w:t>Churchill. 2002. Predictive evaluation of size restrictions as management strategies for Tennessee rese</w:t>
      </w:r>
      <w:r w:rsidR="00714ED0">
        <w:t xml:space="preserve">rvoir crappie fisheries. North American Journal of Fisheries Management </w:t>
      </w:r>
      <w:r w:rsidR="00A04436">
        <w:t>22:1349-1357.</w:t>
      </w:r>
    </w:p>
    <w:p w14:paraId="2E9E8CF0" w14:textId="469AF929" w:rsidR="00130E7D" w:rsidRDefault="003B6468" w:rsidP="00CF0A58">
      <w:pPr>
        <w:pStyle w:val="Bibliography"/>
        <w:jc w:val="left"/>
      </w:pPr>
      <w:r>
        <w:t xml:space="preserve">Isermann, D. A., </w:t>
      </w:r>
      <w:r w:rsidRPr="00130E7D">
        <w:t>D. W.</w:t>
      </w:r>
      <w:r>
        <w:t xml:space="preserve"> Willis, </w:t>
      </w:r>
      <w:r w:rsidRPr="00130E7D">
        <w:t>B. G.</w:t>
      </w:r>
      <w:r>
        <w:t xml:space="preserve"> Blackwell</w:t>
      </w:r>
      <w:r w:rsidR="00130E7D" w:rsidRPr="00130E7D">
        <w:t xml:space="preserve">, </w:t>
      </w:r>
      <w:r>
        <w:t xml:space="preserve">and D. O. </w:t>
      </w:r>
      <w:r w:rsidR="00130E7D" w:rsidRPr="00130E7D">
        <w:t xml:space="preserve">Lucchesi. 2007. Yellow </w:t>
      </w:r>
      <w:ins w:id="70" w:author="Isermann, Dan" w:date="2017-03-27T16:55:00Z">
        <w:r w:rsidR="00DF0885">
          <w:t>P</w:t>
        </w:r>
      </w:ins>
      <w:del w:id="71" w:author="Isermann, Dan" w:date="2017-03-27T16:55:00Z">
        <w:r w:rsidR="00130E7D" w:rsidRPr="00130E7D" w:rsidDel="00DF0885">
          <w:delText>p</w:delText>
        </w:r>
      </w:del>
      <w:r w:rsidR="00130E7D" w:rsidRPr="00130E7D">
        <w:t>erch</w:t>
      </w:r>
      <w:r w:rsidR="00CF0A58">
        <w:t xml:space="preserve"> in South Dakota: p</w:t>
      </w:r>
      <w:r w:rsidR="00130E7D" w:rsidRPr="00130E7D">
        <w:t>opulation variability and predicted effect of creel limit reductions and minimum len</w:t>
      </w:r>
      <w:r w:rsidR="00714ED0">
        <w:t xml:space="preserve">gth limits. North American Journal of Fisheries Management </w:t>
      </w:r>
      <w:r w:rsidR="00714ED0" w:rsidRPr="00130E7D">
        <w:t>27:918-931</w:t>
      </w:r>
      <w:r w:rsidR="00714ED0">
        <w:t>.</w:t>
      </w:r>
    </w:p>
    <w:p w14:paraId="22F13F64" w14:textId="03502219" w:rsidR="00DC6B28" w:rsidRDefault="003B6468" w:rsidP="00CF0A58">
      <w:pPr>
        <w:pStyle w:val="Bibliography"/>
        <w:jc w:val="left"/>
      </w:pPr>
      <w:r>
        <w:t>Kimura, D. K.</w:t>
      </w:r>
      <w:r w:rsidR="00DC6B28">
        <w:t xml:space="preserve"> 1980. Likelihood methods for the von</w:t>
      </w:r>
      <w:r w:rsidR="00714ED0">
        <w:t xml:space="preserve"> Bertalanffy growth curve. Fisheries</w:t>
      </w:r>
      <w:r w:rsidR="00DC6B28">
        <w:t xml:space="preserve"> B</w:t>
      </w:r>
      <w:r w:rsidR="00714ED0">
        <w:t>ulletin</w:t>
      </w:r>
      <w:r w:rsidR="00DC6B28">
        <w:t xml:space="preserve"> </w:t>
      </w:r>
      <w:r w:rsidR="00FD146F">
        <w:t>77:765-776.</w:t>
      </w:r>
    </w:p>
    <w:p w14:paraId="38EFF82B" w14:textId="25AF8068" w:rsidR="004444A9" w:rsidRPr="004444A9" w:rsidRDefault="003B6468" w:rsidP="00CF0A58">
      <w:pPr>
        <w:pStyle w:val="Bibliography"/>
        <w:jc w:val="left"/>
      </w:pPr>
      <w:r>
        <w:t>Lorenzen, K.</w:t>
      </w:r>
      <w:r w:rsidR="004444A9" w:rsidRPr="004444A9">
        <w:t xml:space="preserve"> 2016. Toward a new paradigm for growth modeling in fisheries stock assessments: Embracing plasticity </w:t>
      </w:r>
      <w:r w:rsidR="00714ED0">
        <w:t>and its consequences. Fisheries Research</w:t>
      </w:r>
      <w:r w:rsidR="004444A9" w:rsidRPr="004444A9">
        <w:t xml:space="preserve"> 180:4-22.</w:t>
      </w:r>
    </w:p>
    <w:p w14:paraId="61CF92D4" w14:textId="02E2E609" w:rsidR="00190489" w:rsidRPr="00190489" w:rsidRDefault="003B6468" w:rsidP="00CF0A58">
      <w:pPr>
        <w:pStyle w:val="Bibliography"/>
        <w:jc w:val="left"/>
      </w:pPr>
      <w:r>
        <w:lastRenderedPageBreak/>
        <w:t>McCullough, B. D.</w:t>
      </w:r>
      <w:r w:rsidR="00190489" w:rsidRPr="00190489">
        <w:t xml:space="preserve"> 2008. Some details of nonlinear estimation</w:t>
      </w:r>
      <w:r w:rsidR="00CF0A58">
        <w:t xml:space="preserve">. Pages 245-267 </w:t>
      </w:r>
      <w:r w:rsidR="00CF0A58" w:rsidRPr="00CF0A58">
        <w:rPr>
          <w:i/>
        </w:rPr>
        <w:t>in</w:t>
      </w:r>
      <w:r w:rsidR="00190489" w:rsidRPr="00190489">
        <w:t xml:space="preserve"> </w:t>
      </w:r>
      <w:r w:rsidR="00CF0A58">
        <w:t xml:space="preserve">M. </w:t>
      </w:r>
      <w:r w:rsidR="00190489" w:rsidRPr="00190489">
        <w:t>Altman,</w:t>
      </w:r>
      <w:r w:rsidR="00CF0A58">
        <w:t xml:space="preserve"> J. </w:t>
      </w:r>
      <w:r w:rsidR="00190489" w:rsidRPr="00190489">
        <w:t>Gill,</w:t>
      </w:r>
      <w:r w:rsidR="00CF0A58">
        <w:t xml:space="preserve"> and M. P.</w:t>
      </w:r>
      <w:r w:rsidR="00190489" w:rsidRPr="00190489">
        <w:t xml:space="preserve"> McDonald</w:t>
      </w:r>
      <w:r w:rsidR="00CF0A58">
        <w:t>, editors. Numerical issues in statistical computing for the social s</w:t>
      </w:r>
      <w:r w:rsidR="00190489" w:rsidRPr="00190489">
        <w:t>cientist</w:t>
      </w:r>
      <w:r w:rsidR="005C3886">
        <w:t xml:space="preserve">. </w:t>
      </w:r>
      <w:r w:rsidR="00190489" w:rsidRPr="00190489">
        <w:t>John Wiley &amp; Sons, Inc., Hoboken, New Jersey.</w:t>
      </w:r>
    </w:p>
    <w:p w14:paraId="63D97A5B" w14:textId="123ACFDD" w:rsidR="004E4B29" w:rsidRDefault="00427064" w:rsidP="00CF0A58">
      <w:pPr>
        <w:pStyle w:val="References"/>
        <w:jc w:val="left"/>
      </w:pPr>
      <w:r>
        <w:t>Ogle, D.</w:t>
      </w:r>
      <w:r w:rsidR="00190489">
        <w:t xml:space="preserve"> </w:t>
      </w:r>
      <w:r>
        <w:t>H</w:t>
      </w:r>
      <w:r w:rsidR="003B6468">
        <w:t>.</w:t>
      </w:r>
      <w:r w:rsidR="005503E3">
        <w:t xml:space="preserve"> 2</w:t>
      </w:r>
      <w:r w:rsidR="00190489">
        <w:t>016</w:t>
      </w:r>
      <w:r w:rsidR="00CF0A58">
        <w:t>. Introductory fisheries a</w:t>
      </w:r>
      <w:r w:rsidR="004E4B29" w:rsidRPr="00E02B07">
        <w:t xml:space="preserve">nalysis with R. Chapman </w:t>
      </w:r>
      <w:r w:rsidR="005F23A2">
        <w:t>&amp; Hall/CRC Press, Boca Raton, Florida</w:t>
      </w:r>
      <w:r w:rsidR="004E4B29" w:rsidRPr="00E02B07">
        <w:t>.</w:t>
      </w:r>
    </w:p>
    <w:p w14:paraId="33D61017" w14:textId="65DA7B52" w:rsidR="00A459C2" w:rsidRDefault="003B6468" w:rsidP="00CF0A58">
      <w:pPr>
        <w:pStyle w:val="Bibliography"/>
        <w:jc w:val="left"/>
      </w:pPr>
      <w:r>
        <w:t>Quinn II, T. J., and R. B. Deriso.</w:t>
      </w:r>
      <w:r w:rsidR="00CF0A58">
        <w:t xml:space="preserve"> 1999. Quantitative fish d</w:t>
      </w:r>
      <w:r w:rsidR="00A459C2">
        <w:t>ynamics. Oxfo</w:t>
      </w:r>
      <w:r w:rsidR="00A30EFF">
        <w:t>rd University Press, New York, N</w:t>
      </w:r>
      <w:r w:rsidR="005F23A2">
        <w:t xml:space="preserve">ew </w:t>
      </w:r>
      <w:r w:rsidR="00A30EFF">
        <w:t>Y</w:t>
      </w:r>
      <w:r w:rsidR="005F23A2">
        <w:t>ork</w:t>
      </w:r>
      <w:r w:rsidR="00A459C2">
        <w:t>.</w:t>
      </w:r>
    </w:p>
    <w:p w14:paraId="46C879DF" w14:textId="5BD783E3" w:rsidR="00681B21" w:rsidRDefault="003B6468" w:rsidP="00CF0A58">
      <w:pPr>
        <w:pStyle w:val="Bibliography"/>
        <w:jc w:val="left"/>
      </w:pPr>
      <w:r>
        <w:t>R Development Core Team.</w:t>
      </w:r>
      <w:r w:rsidR="005068CA">
        <w:t xml:space="preserve"> </w:t>
      </w:r>
      <w:r w:rsidR="0099375F">
        <w:t>2017</w:t>
      </w:r>
      <w:r>
        <w:t>.</w:t>
      </w:r>
      <w:r w:rsidR="00CF0A58">
        <w:t xml:space="preserve"> R: a language and e</w:t>
      </w:r>
      <w:r w:rsidR="00EE1FBD" w:rsidRPr="00722EB0">
        <w:t>nvironment f</w:t>
      </w:r>
      <w:r w:rsidR="00CF0A58">
        <w:t>or statistical c</w:t>
      </w:r>
      <w:r w:rsidR="009A3091">
        <w:t>omputing, v</w:t>
      </w:r>
      <w:r w:rsidR="0012363A">
        <w:t>3.3.3</w:t>
      </w:r>
      <w:r w:rsidR="00EE1FBD" w:rsidRPr="00722EB0">
        <w:t>. R Foundation for Statistical Computing, Vienna, Austria.</w:t>
      </w:r>
    </w:p>
    <w:p w14:paraId="0E1B5520" w14:textId="100AB629" w:rsidR="007D5B2A" w:rsidRPr="00722EB0" w:rsidRDefault="003B6468" w:rsidP="00CF0A58">
      <w:pPr>
        <w:pStyle w:val="Bibliography"/>
        <w:jc w:val="left"/>
      </w:pPr>
      <w:r>
        <w:t>Ricker, W. E.</w:t>
      </w:r>
      <w:r w:rsidR="0012363A">
        <w:t xml:space="preserve"> 1975. Computation and interpretation of biological statistics in fish p</w:t>
      </w:r>
      <w:r w:rsidR="007D5B2A">
        <w:t>opulations. Fisheries Research Board of Canada</w:t>
      </w:r>
      <w:ins w:id="72" w:author="Isermann, Dan" w:date="2017-03-27T16:58:00Z">
        <w:r w:rsidR="00DF0885">
          <w:t xml:space="preserve"> Bulletin </w:t>
        </w:r>
      </w:ins>
      <w:del w:id="73" w:author="Isermann, Dan" w:date="2017-03-27T16:57:00Z">
        <w:r w:rsidR="007D5B2A" w:rsidDel="00DF0885">
          <w:delText xml:space="preserve"> </w:delText>
        </w:r>
      </w:del>
      <w:r w:rsidR="007D5B2A">
        <w:t>191.</w:t>
      </w:r>
    </w:p>
    <w:p w14:paraId="2933F541" w14:textId="07B48750" w:rsidR="008A7CB4" w:rsidRDefault="008A7CB4" w:rsidP="00CF0A58">
      <w:pPr>
        <w:pStyle w:val="Bibliography"/>
        <w:jc w:val="left"/>
      </w:pPr>
      <w:r w:rsidRPr="000476A5">
        <w:t>Ritz, C.</w:t>
      </w:r>
      <w:r>
        <w:t xml:space="preserve">, </w:t>
      </w:r>
      <w:r w:rsidR="003B6468">
        <w:t>and J. C. Streibig.</w:t>
      </w:r>
      <w:r w:rsidR="005503E3">
        <w:t xml:space="preserve"> 2</w:t>
      </w:r>
      <w:r w:rsidRPr="000476A5">
        <w:t>008.</w:t>
      </w:r>
      <w:r w:rsidR="005068CA">
        <w:t xml:space="preserve"> </w:t>
      </w:r>
      <w:r w:rsidRPr="000476A5">
        <w:t xml:space="preserve">Nonlinear </w:t>
      </w:r>
      <w:r w:rsidR="0012363A">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59344CEF" w:rsidR="007C7CD6" w:rsidRDefault="003B6468" w:rsidP="00CF0A58">
      <w:pPr>
        <w:pStyle w:val="Bibliography"/>
        <w:jc w:val="left"/>
      </w:pPr>
      <w:r>
        <w:t>Schnute, J., and D. Fournier.</w:t>
      </w:r>
      <w:r w:rsidR="007C7CD6" w:rsidRPr="007C7CD6">
        <w:t xml:space="preserve"> 1980</w:t>
      </w:r>
      <w:r w:rsidR="005C3886">
        <w:t xml:space="preserve">. </w:t>
      </w:r>
      <w:r w:rsidR="007C7CD6" w:rsidRPr="007C7CD6">
        <w:t>A new approach to length-frequency analysis: growth structure. Can</w:t>
      </w:r>
      <w:r w:rsidR="00714ED0">
        <w:t>adian</w:t>
      </w:r>
      <w:r w:rsidR="007C7CD6" w:rsidRPr="007C7CD6">
        <w:t xml:space="preserve"> J</w:t>
      </w:r>
      <w:r w:rsidR="00714ED0">
        <w:t>ournal of Fisheries and Aquatic</w:t>
      </w:r>
      <w:r w:rsidR="007C7CD6" w:rsidRPr="007C7CD6">
        <w:t xml:space="preserve"> Sci</w:t>
      </w:r>
      <w:r w:rsidR="00714ED0">
        <w:t>ences</w:t>
      </w:r>
      <w:r w:rsidR="007C7CD6" w:rsidRPr="007C7CD6">
        <w:t xml:space="preserve"> 37</w:t>
      </w:r>
      <w:r w:rsidR="00714ED0">
        <w:t>:</w:t>
      </w:r>
      <w:r w:rsidR="007C7CD6" w:rsidRPr="007C7CD6">
        <w:t>1337–1351</w:t>
      </w:r>
      <w:r w:rsidR="005C3886">
        <w:t>.</w:t>
      </w:r>
    </w:p>
    <w:p w14:paraId="469B47CC" w14:textId="7BD5912A" w:rsidR="00192E03" w:rsidRDefault="003B6468" w:rsidP="00CF0A58">
      <w:pPr>
        <w:pStyle w:val="Bibliography"/>
        <w:jc w:val="left"/>
      </w:pPr>
      <w:r>
        <w:rPr>
          <w:noProof/>
        </w:rPr>
        <w:t>Seber, G. A. F., and C. J. Wild.</w:t>
      </w:r>
      <w:r w:rsidR="00192E03">
        <w:rPr>
          <w:noProof/>
        </w:rPr>
        <w:t xml:space="preserve"> 2003. Nonlinear </w:t>
      </w:r>
      <w:r w:rsidR="0012363A">
        <w:rPr>
          <w:noProof/>
        </w:rPr>
        <w:t>r</w:t>
      </w:r>
      <w:r w:rsidR="00192E03">
        <w:rPr>
          <w:noProof/>
        </w:rPr>
        <w:t>egression. John Wiley &amp; Sons, New York, N</w:t>
      </w:r>
      <w:r w:rsidR="005F23A2">
        <w:rPr>
          <w:noProof/>
        </w:rPr>
        <w:t xml:space="preserve">ew </w:t>
      </w:r>
      <w:r w:rsidR="00192E03">
        <w:rPr>
          <w:noProof/>
        </w:rPr>
        <w:t>Y</w:t>
      </w:r>
      <w:r w:rsidR="005F23A2">
        <w:rPr>
          <w:noProof/>
        </w:rPr>
        <w:t>ork</w:t>
      </w:r>
      <w:r w:rsidR="00192E03">
        <w:rPr>
          <w:noProof/>
        </w:rPr>
        <w:t>.</w:t>
      </w:r>
    </w:p>
    <w:p w14:paraId="75902F55" w14:textId="6CC3BA32" w:rsidR="004F4FE1" w:rsidRDefault="004F4FE1" w:rsidP="00CF0A58">
      <w:pPr>
        <w:pStyle w:val="Bibliography"/>
        <w:jc w:val="left"/>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003B6468">
        <w:rPr>
          <w:rFonts w:eastAsia="Times New Roman"/>
        </w:rPr>
        <w:t xml:space="preserve"> and M. J.</w:t>
      </w:r>
      <w:r w:rsidRPr="004F4FE1">
        <w:rPr>
          <w:rFonts w:eastAsia="Times New Roman"/>
        </w:rPr>
        <w:t xml:space="preserve"> Maceina</w:t>
      </w:r>
      <w:r w:rsidR="003B6468">
        <w:rPr>
          <w:rFonts w:eastAsia="Times New Roman"/>
        </w:rPr>
        <w:t>.</w:t>
      </w:r>
      <w:r w:rsidRPr="004F4FE1">
        <w:rPr>
          <w:rFonts w:eastAsia="Times New Roman"/>
        </w:rPr>
        <w:t xml:space="preserve">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4D257D71" w:rsidR="004D6A7F" w:rsidRDefault="003B6468" w:rsidP="00CF0A58">
      <w:pPr>
        <w:pStyle w:val="Bibliography"/>
        <w:jc w:val="left"/>
        <w:rPr>
          <w:rFonts w:eastAsia="Times New Roman"/>
        </w:rPr>
      </w:pPr>
      <w:r>
        <w:rPr>
          <w:rFonts w:eastAsia="Times New Roman"/>
        </w:rPr>
        <w:t>Slipke, J. W., and M. J. Maceina.</w:t>
      </w:r>
      <w:r w:rsidR="004D6A7F">
        <w:rPr>
          <w:rFonts w:eastAsia="Times New Roman"/>
        </w:rPr>
        <w:t xml:space="preserve"> 201</w:t>
      </w:r>
      <w:r w:rsidR="00252A73">
        <w:rPr>
          <w:rFonts w:eastAsia="Times New Roman"/>
        </w:rPr>
        <w:t>4</w:t>
      </w:r>
      <w:r w:rsidR="004D6A7F">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62F6DF4C" w:rsidR="00BD6A06" w:rsidRPr="007D5B2A" w:rsidRDefault="003B6468" w:rsidP="00CF0A58">
      <w:pPr>
        <w:pStyle w:val="Bibliography"/>
        <w:jc w:val="left"/>
        <w:rPr>
          <w:rFonts w:eastAsia="Times New Roman"/>
        </w:rPr>
      </w:pPr>
      <w:proofErr w:type="spellStart"/>
      <w:r>
        <w:rPr>
          <w:rFonts w:eastAsia="Times New Roman"/>
        </w:rPr>
        <w:t>Venables</w:t>
      </w:r>
      <w:proofErr w:type="spellEnd"/>
      <w:r>
        <w:rPr>
          <w:rFonts w:eastAsia="Times New Roman"/>
        </w:rPr>
        <w:t>, W. N., and B. D. Ripley.</w:t>
      </w:r>
      <w:r w:rsidR="00BD6A06">
        <w:rPr>
          <w:rFonts w:eastAsia="Times New Roman"/>
        </w:rPr>
        <w:t xml:space="preserve"> 2002. Mo</w:t>
      </w:r>
      <w:r w:rsidR="0012363A">
        <w:rPr>
          <w:rFonts w:eastAsia="Times New Roman"/>
        </w:rPr>
        <w:t>dern applied s</w:t>
      </w:r>
      <w:r w:rsidR="00A77460">
        <w:rPr>
          <w:rFonts w:eastAsia="Times New Roman"/>
        </w:rPr>
        <w:t>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42023D82" w14:textId="518E4034" w:rsidR="00007D3F" w:rsidRDefault="00007D3F" w:rsidP="00CF0A58">
      <w:pPr>
        <w:pStyle w:val="Bibliography"/>
        <w:jc w:val="left"/>
      </w:pPr>
      <w:proofErr w:type="gramStart"/>
      <w:r>
        <w:lastRenderedPageBreak/>
        <w:t>von</w:t>
      </w:r>
      <w:proofErr w:type="gramEnd"/>
      <w:r>
        <w:t xml:space="preserve"> B</w:t>
      </w:r>
      <w:r w:rsidRPr="00722EB0">
        <w:t>ertalanffy, L.</w:t>
      </w:r>
      <w:r>
        <w:t xml:space="preserve"> </w:t>
      </w:r>
      <w:r w:rsidRPr="00722EB0">
        <w:t>1938. A quantitative theory of organic growth (inquiries o</w:t>
      </w:r>
      <w:r>
        <w:t>n growth laws II). Human Biology 10:</w:t>
      </w:r>
      <w:r w:rsidRPr="00722EB0">
        <w:t>181–213.</w:t>
      </w:r>
    </w:p>
    <w:p w14:paraId="06DD0831" w14:textId="6D57B14D" w:rsidR="000315E2" w:rsidRDefault="003B6468" w:rsidP="007B484D">
      <w:pPr>
        <w:pStyle w:val="Bibliography"/>
        <w:jc w:val="left"/>
      </w:pPr>
      <w:r>
        <w:t xml:space="preserve">Weber, M. J., M. J. </w:t>
      </w:r>
      <w:proofErr w:type="spellStart"/>
      <w:r>
        <w:t>Hennen</w:t>
      </w:r>
      <w:proofErr w:type="spellEnd"/>
      <w:r>
        <w:t>, M. L. Brown.</w:t>
      </w:r>
      <w:r w:rsidR="00FC4A55">
        <w:t xml:space="preserve"> 2011. Simulated population responses of </w:t>
      </w:r>
      <w:ins w:id="74" w:author="Isermann, Dan" w:date="2017-03-27T16:55:00Z">
        <w:r w:rsidR="00DF0885">
          <w:t>C</w:t>
        </w:r>
      </w:ins>
      <w:del w:id="75" w:author="Isermann, Dan" w:date="2017-03-27T16:55:00Z">
        <w:r w:rsidR="00FC4A55" w:rsidDel="00DF0885">
          <w:delText>c</w:delText>
        </w:r>
      </w:del>
      <w:r w:rsidR="00FC4A55">
        <w:t xml:space="preserve">ommon </w:t>
      </w:r>
      <w:ins w:id="76" w:author="Isermann, Dan" w:date="2017-03-27T16:55:00Z">
        <w:r w:rsidR="00DF0885">
          <w:t>C</w:t>
        </w:r>
      </w:ins>
      <w:del w:id="77" w:author="Isermann, Dan" w:date="2017-03-27T16:55:00Z">
        <w:r w:rsidR="00FC4A55" w:rsidDel="00DF0885">
          <w:delText>c</w:delText>
        </w:r>
      </w:del>
      <w:proofErr w:type="gramStart"/>
      <w:r w:rsidR="00FC4A55">
        <w:t>arp</w:t>
      </w:r>
      <w:proofErr w:type="gramEnd"/>
      <w:r w:rsidR="00FC4A55">
        <w:t xml:space="preserve"> to commercial exploitation</w:t>
      </w:r>
      <w:r w:rsidR="005C3886">
        <w:t xml:space="preserve">. </w:t>
      </w:r>
      <w:r w:rsidR="00714ED0">
        <w:t xml:space="preserve">North American Journal of Fisheries Management </w:t>
      </w:r>
      <w:r w:rsidR="00FC4A55">
        <w:t>31:</w:t>
      </w:r>
      <w:r w:rsidR="00322531">
        <w:t>269-279.</w:t>
      </w:r>
      <w:r w:rsidR="000315E2">
        <w:br w:type="page"/>
      </w:r>
    </w:p>
    <w:p w14:paraId="4D153557" w14:textId="6FA7E617" w:rsidR="002A349F" w:rsidRDefault="002A349F" w:rsidP="00CF0A58">
      <w:pPr>
        <w:pStyle w:val="BodyText"/>
        <w:ind w:firstLine="0"/>
        <w:jc w:val="left"/>
      </w:pPr>
      <w:r w:rsidRPr="00722EB0">
        <w:lastRenderedPageBreak/>
        <w:t>T</w:t>
      </w:r>
      <w:r w:rsidR="009962BA">
        <w:t>ABLE</w:t>
      </w:r>
      <w:r w:rsidRPr="00722EB0">
        <w:t xml:space="preserv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xml:space="preserve">, for </w:t>
      </w:r>
      <w:r w:rsidR="00F34FC3">
        <w:t>equation</w:t>
      </w:r>
      <w:r w:rsidR="009D2C08">
        <w:t xml:space="preserve">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r w:rsidR="00F34FC3">
        <w:t>equations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r w:rsidR="00F34FC3">
        <w:t>equations</w:t>
      </w:r>
      <w:r w:rsidR="004F192A">
        <w:t xml:space="preserve"> (1)-(3) to the B</w:t>
      </w:r>
      <w:r w:rsidR="00DD2BF9">
        <w:t>ig Bay de Noc genetic stock of Lake W</w:t>
      </w:r>
      <w:r w:rsidR="004F192A">
        <w:t>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CF0A58">
            <w:pPr>
              <w:pStyle w:val="Heading3"/>
              <w:tabs>
                <w:tab w:val="clear" w:pos="360"/>
              </w:tabs>
              <w:spacing w:line="240" w:lineRule="auto"/>
              <w:jc w:val="left"/>
              <w:outlineLvl w:val="2"/>
              <w:rPr>
                <w:b w:val="0"/>
              </w:rPr>
            </w:pPr>
            <w:r>
              <w:rPr>
                <w:b w:val="0"/>
              </w:rPr>
              <w:t>Parameter/</w:t>
            </w:r>
          </w:p>
          <w:p w14:paraId="263DDF62" w14:textId="4071F926" w:rsidR="007F6E69" w:rsidRPr="007F6E69" w:rsidRDefault="00FD146F" w:rsidP="00CF0A58">
            <w:pPr>
              <w:pStyle w:val="BodyText"/>
              <w:spacing w:line="240" w:lineRule="auto"/>
              <w:ind w:firstLine="0"/>
              <w:jc w:val="left"/>
            </w:pPr>
            <w:r>
              <w:t>V</w:t>
            </w:r>
            <w:r w:rsidR="007F6E69">
              <w:t>ariable</w:t>
            </w:r>
          </w:p>
        </w:tc>
        <w:tc>
          <w:tcPr>
            <w:tcW w:w="2736" w:type="dxa"/>
            <w:tcBorders>
              <w:top w:val="single" w:sz="18" w:space="0" w:color="auto"/>
              <w:bottom w:val="single" w:sz="8" w:space="0" w:color="auto"/>
            </w:tcBorders>
          </w:tcPr>
          <w:p w14:paraId="2EAF840D" w14:textId="34E721DC" w:rsidR="00052E16" w:rsidRPr="00F34FC3" w:rsidRDefault="00FD146F" w:rsidP="00CF0A58">
            <w:pPr>
              <w:pStyle w:val="Heading3"/>
              <w:spacing w:line="240" w:lineRule="auto"/>
              <w:jc w:val="left"/>
              <w:outlineLvl w:val="2"/>
              <w:rPr>
                <w:b w:val="0"/>
              </w:rPr>
            </w:pPr>
            <w:r>
              <w:rPr>
                <w:b w:val="0"/>
              </w:rPr>
              <w:t>E</w:t>
            </w:r>
            <w:r w:rsidR="00F34FC3" w:rsidRPr="00F34FC3">
              <w:rPr>
                <w:b w:val="0"/>
              </w:rPr>
              <w:t>quation</w:t>
            </w:r>
            <w:r w:rsidR="00052E16" w:rsidRPr="00F34FC3">
              <w:rPr>
                <w:b w:val="0"/>
              </w:rPr>
              <w:t xml:space="preserve"> (1)</w:t>
            </w:r>
          </w:p>
        </w:tc>
        <w:tc>
          <w:tcPr>
            <w:tcW w:w="2736" w:type="dxa"/>
            <w:tcBorders>
              <w:top w:val="single" w:sz="18" w:space="0" w:color="auto"/>
              <w:bottom w:val="single" w:sz="8" w:space="0" w:color="auto"/>
            </w:tcBorders>
          </w:tcPr>
          <w:p w14:paraId="1E69AB36" w14:textId="72A358B7" w:rsidR="00052E16" w:rsidRPr="00F34FC3" w:rsidRDefault="00FD146F" w:rsidP="00CF0A58">
            <w:pPr>
              <w:pStyle w:val="Heading3"/>
              <w:spacing w:line="240" w:lineRule="auto"/>
              <w:jc w:val="left"/>
              <w:outlineLvl w:val="2"/>
              <w:rPr>
                <w:b w:val="0"/>
              </w:rPr>
            </w:pPr>
            <w:r>
              <w:rPr>
                <w:b w:val="0"/>
              </w:rPr>
              <w:t>E</w:t>
            </w:r>
            <w:r w:rsidR="00F34FC3" w:rsidRPr="00F34FC3">
              <w:rPr>
                <w:b w:val="0"/>
              </w:rPr>
              <w:t>quation</w:t>
            </w:r>
            <w:r w:rsidR="00052E16" w:rsidRPr="00F34FC3">
              <w:rPr>
                <w:b w:val="0"/>
              </w:rPr>
              <w:t xml:space="preserve"> (2)</w:t>
            </w:r>
          </w:p>
        </w:tc>
        <w:tc>
          <w:tcPr>
            <w:tcW w:w="2736" w:type="dxa"/>
            <w:tcBorders>
              <w:top w:val="single" w:sz="18" w:space="0" w:color="auto"/>
              <w:bottom w:val="single" w:sz="8" w:space="0" w:color="auto"/>
            </w:tcBorders>
          </w:tcPr>
          <w:p w14:paraId="56D9EAD7" w14:textId="50255F25" w:rsidR="00052E16" w:rsidRPr="00F34FC3" w:rsidRDefault="00FD146F" w:rsidP="00CF0A58">
            <w:pPr>
              <w:pStyle w:val="Heading3"/>
              <w:spacing w:line="240" w:lineRule="auto"/>
              <w:jc w:val="left"/>
              <w:outlineLvl w:val="2"/>
              <w:rPr>
                <w:b w:val="0"/>
              </w:rPr>
            </w:pPr>
            <w:r>
              <w:rPr>
                <w:b w:val="0"/>
              </w:rPr>
              <w:t>E</w:t>
            </w:r>
            <w:r w:rsidR="00F34FC3" w:rsidRPr="00F34FC3">
              <w:rPr>
                <w:b w:val="0"/>
              </w:rPr>
              <w:t>quation</w:t>
            </w:r>
            <w:r w:rsidR="00052E16" w:rsidRPr="00F34FC3">
              <w:rPr>
                <w:b w:val="0"/>
              </w:rPr>
              <w:t xml:space="preserve"> (3)</w:t>
            </w:r>
          </w:p>
        </w:tc>
      </w:tr>
      <w:tr w:rsidR="00052E16" w:rsidRPr="00BF6CB2" w14:paraId="2AB0EF26" w14:textId="77777777" w:rsidTr="004F192A">
        <w:tc>
          <w:tcPr>
            <w:tcW w:w="1278" w:type="dxa"/>
            <w:tcBorders>
              <w:top w:val="single" w:sz="8" w:space="0" w:color="auto"/>
            </w:tcBorders>
          </w:tcPr>
          <w:p w14:paraId="576934A0" w14:textId="5844E852" w:rsidR="00052E16" w:rsidRPr="00EA25DC" w:rsidRDefault="004632A5" w:rsidP="00CF0A58">
            <w:pPr>
              <w:pStyle w:val="Heading3"/>
              <w:spacing w:line="276" w:lineRule="auto"/>
              <w:jc w:val="left"/>
              <w:outlineLvl w:val="2"/>
              <w:rPr>
                <w:b w:val="0"/>
              </w:rPr>
            </w:pPr>
            <m:oMathPara>
              <m:oMath>
                <m:sSub>
                  <m:sSubPr>
                    <m:ctrlPr>
                      <w:rPr>
                        <w:rFonts w:ascii="Cambria Math" w:hAnsi="Cambria Math"/>
                        <w:b w:val="0"/>
                        <w:rPrChange w:id="78" w:author="Isermann, Dan" w:date="2017-03-27T17:04:00Z">
                          <w:rPr>
                            <w:rFonts w:ascii="Cambria Math" w:hAnsi="Cambria Math"/>
                          </w:rPr>
                        </w:rPrChange>
                      </w:rPr>
                    </m:ctrlPr>
                  </m:sSubPr>
                  <m:e>
                    <m:r>
                      <w:rPr>
                        <w:rFonts w:ascii="Cambria Math" w:hAnsi="Cambria Math"/>
                      </w:rPr>
                      <m:t>L</m:t>
                    </m:r>
                  </m:e>
                  <m:sub>
                    <m:r>
                      <m:rPr>
                        <m:sty m:val="p"/>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EA25DC" w:rsidRDefault="00F060CE" w:rsidP="00CF0A58">
            <w:pPr>
              <w:pStyle w:val="Heading3"/>
              <w:spacing w:line="276" w:lineRule="auto"/>
              <w:jc w:val="left"/>
              <w:outlineLvl w:val="2"/>
              <w:rPr>
                <w:b w:val="0"/>
                <w:i/>
              </w:rPr>
            </w:pPr>
            <w:r w:rsidRPr="00EA25DC">
              <w:rPr>
                <w:b w:val="0"/>
                <w:i/>
              </w:rPr>
              <w:t>K</w:t>
            </w:r>
          </w:p>
        </w:tc>
        <w:tc>
          <w:tcPr>
            <w:tcW w:w="2736" w:type="dxa"/>
          </w:tcPr>
          <w:p w14:paraId="254D8F5C" w14:textId="6F3CFEDC" w:rsidR="00052E16" w:rsidRPr="00BF6CB2" w:rsidRDefault="00A31AE7" w:rsidP="00CF0A58">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1A3F6389" w:rsidR="00052E16" w:rsidRPr="00EA25DC" w:rsidRDefault="004632A5" w:rsidP="00CF0A58">
            <w:pPr>
              <w:pStyle w:val="Heading3"/>
              <w:spacing w:line="276" w:lineRule="auto"/>
              <w:jc w:val="left"/>
              <w:outlineLvl w:val="2"/>
              <w:rPr>
                <w:b w:val="0"/>
              </w:rPr>
            </w:pPr>
            <m:oMathPara>
              <m:oMath>
                <m:sSub>
                  <m:sSubPr>
                    <m:ctrlPr>
                      <w:rPr>
                        <w:rFonts w:ascii="Cambria Math" w:hAnsi="Cambria Math"/>
                        <w:b w:val="0"/>
                        <w:rPrChange w:id="79" w:author="Isermann, Dan" w:date="2017-03-27T17:04:00Z">
                          <w:rPr>
                            <w:rFonts w:ascii="Cambria Math" w:hAnsi="Cambria Math"/>
                          </w:rPr>
                        </w:rPrChange>
                      </w:rPr>
                    </m:ctrlPr>
                  </m:sSubPr>
                  <m:e>
                    <m:r>
                      <w:rPr>
                        <w:rFonts w:ascii="Cambria Math" w:hAnsi="Cambria Math"/>
                      </w:rPr>
                      <m:t>t</m:t>
                    </m:r>
                  </m:e>
                  <m:sub>
                    <m:r>
                      <m:rPr>
                        <m:sty m:val="p"/>
                      </m:rPr>
                      <w:rPr>
                        <w:rFonts w:ascii="Cambria Math" w:hAnsi="Cambria Math"/>
                      </w:rPr>
                      <m:t>0</m:t>
                    </m:r>
                  </m:sub>
                </m:sSub>
              </m:oMath>
            </m:oMathPara>
          </w:p>
        </w:tc>
        <w:tc>
          <w:tcPr>
            <w:tcW w:w="2736" w:type="dxa"/>
          </w:tcPr>
          <w:p w14:paraId="7071B2D5" w14:textId="410E97A0"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4D992BAE" w:rsidR="00052E16" w:rsidRPr="00EA25DC" w:rsidRDefault="004632A5" w:rsidP="00CF0A58">
            <w:pPr>
              <w:pStyle w:val="Heading3"/>
              <w:spacing w:line="276" w:lineRule="auto"/>
              <w:jc w:val="left"/>
              <w:outlineLvl w:val="2"/>
              <w:rPr>
                <w:b w:val="0"/>
              </w:rPr>
            </w:pPr>
            <m:oMathPara>
              <m:oMath>
                <m:sSub>
                  <m:sSubPr>
                    <m:ctrlPr>
                      <w:rPr>
                        <w:rFonts w:ascii="Cambria Math" w:hAnsi="Cambria Math"/>
                        <w:b w:val="0"/>
                        <w:rPrChange w:id="80" w:author="Isermann, Dan" w:date="2017-03-27T17:04:00Z">
                          <w:rPr>
                            <w:rFonts w:ascii="Cambria Math" w:hAnsi="Cambria Math"/>
                          </w:rPr>
                        </w:rPrChange>
                      </w:rPr>
                    </m:ctrlPr>
                  </m:sSubPr>
                  <m:e>
                    <m:r>
                      <w:rPr>
                        <w:rFonts w:ascii="Cambria Math" w:hAnsi="Cambria Math"/>
                      </w:rPr>
                      <m:t>L</m:t>
                    </m:r>
                  </m:e>
                  <m:sub>
                    <m:r>
                      <m:rPr>
                        <m:sty m:val="p"/>
                      </m:rPr>
                      <w:rPr>
                        <w:rFonts w:ascii="Cambria Math" w:hAnsi="Cambria Math"/>
                      </w:rPr>
                      <m:t>0</m:t>
                    </m:r>
                  </m:sub>
                </m:sSub>
              </m:oMath>
            </m:oMathPara>
          </w:p>
        </w:tc>
        <w:tc>
          <w:tcPr>
            <w:tcW w:w="2736" w:type="dxa"/>
          </w:tcPr>
          <w:p w14:paraId="1C6581A2" w14:textId="2859487C"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CF0A58">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17590FA3" w:rsidR="00052E16" w:rsidRPr="00EA25DC" w:rsidRDefault="004632A5" w:rsidP="00CF0A58">
            <w:pPr>
              <w:pStyle w:val="Heading3"/>
              <w:spacing w:line="276" w:lineRule="auto"/>
              <w:jc w:val="left"/>
              <w:outlineLvl w:val="2"/>
              <w:rPr>
                <w:b w:val="0"/>
              </w:rPr>
            </w:pPr>
            <m:oMathPara>
              <m:oMath>
                <m:sSub>
                  <m:sSubPr>
                    <m:ctrlPr>
                      <w:rPr>
                        <w:rFonts w:ascii="Cambria Math" w:hAnsi="Cambria Math"/>
                        <w:b w:val="0"/>
                        <w:rPrChange w:id="81" w:author="Isermann, Dan" w:date="2017-03-27T17:04:00Z">
                          <w:rPr>
                            <w:rFonts w:ascii="Cambria Math" w:hAnsi="Cambria Math"/>
                          </w:rPr>
                        </w:rPrChange>
                      </w:rPr>
                    </m:ctrlPr>
                  </m:sSubPr>
                  <m:e>
                    <m:r>
                      <w:rPr>
                        <w:rFonts w:ascii="Cambria Math" w:hAnsi="Cambria Math"/>
                      </w:rPr>
                      <m:t>t</m:t>
                    </m:r>
                  </m:e>
                  <m:sub>
                    <m:r>
                      <m:rPr>
                        <m:sty m:val="p"/>
                      </m:rPr>
                      <w:rPr>
                        <w:rFonts w:ascii="Cambria Math" w:hAnsi="Cambria Math"/>
                      </w:rPr>
                      <m:t>480</m:t>
                    </m:r>
                  </m:sub>
                </m:sSub>
              </m:oMath>
            </m:oMathPara>
          </w:p>
        </w:tc>
        <w:tc>
          <w:tcPr>
            <w:tcW w:w="2736" w:type="dxa"/>
          </w:tcPr>
          <w:p w14:paraId="58654E62" w14:textId="2557B21B" w:rsidR="00052E16" w:rsidRPr="00BF6CB2" w:rsidRDefault="007206D4" w:rsidP="00CF0A58">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proofErr w:type="gramStart"/>
            <w:r w:rsidR="00BB3D1D" w:rsidRPr="00BF6CB2">
              <w:rPr>
                <w:b w:val="0"/>
              </w:rPr>
              <w:t>)</w:t>
            </w:r>
            <w:r w:rsidRPr="00BF6CB2">
              <w:rPr>
                <w:b w:val="0"/>
                <w:vertAlign w:val="superscript"/>
              </w:rPr>
              <w:t>a</w:t>
            </w:r>
            <w:proofErr w:type="gramEnd"/>
          </w:p>
        </w:tc>
        <w:tc>
          <w:tcPr>
            <w:tcW w:w="2736" w:type="dxa"/>
          </w:tcPr>
          <w:p w14:paraId="417CD866" w14:textId="47B8AEC4" w:rsidR="00052E16" w:rsidRPr="00BF6CB2" w:rsidRDefault="007206D4" w:rsidP="00CF0A58">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proofErr w:type="gramStart"/>
            <w:r w:rsidR="00BB3D1D" w:rsidRPr="00BF6CB2">
              <w:rPr>
                <w:b w:val="0"/>
              </w:rPr>
              <w:t>)</w:t>
            </w:r>
            <w:r w:rsidRPr="00BF6CB2">
              <w:rPr>
                <w:b w:val="0"/>
                <w:vertAlign w:val="superscript"/>
              </w:rPr>
              <w:t>a</w:t>
            </w:r>
            <w:proofErr w:type="gramEnd"/>
          </w:p>
        </w:tc>
        <w:tc>
          <w:tcPr>
            <w:tcW w:w="2736" w:type="dxa"/>
          </w:tcPr>
          <w:p w14:paraId="6D868FE0" w14:textId="5318453D" w:rsidR="00052E16" w:rsidRPr="00BF6CB2" w:rsidRDefault="007206D4" w:rsidP="00CF0A58">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3A7EA3A0" w:rsidR="00052E16" w:rsidRPr="00EA25DC" w:rsidRDefault="004632A5" w:rsidP="00CF0A58">
            <w:pPr>
              <w:pStyle w:val="Heading3"/>
              <w:spacing w:line="276" w:lineRule="auto"/>
              <w:jc w:val="left"/>
              <w:outlineLvl w:val="2"/>
              <w:rPr>
                <w:b w:val="0"/>
              </w:rPr>
            </w:pPr>
            <m:oMathPara>
              <m:oMath>
                <m:sSub>
                  <m:sSubPr>
                    <m:ctrlPr>
                      <w:rPr>
                        <w:rFonts w:ascii="Cambria Math" w:hAnsi="Cambria Math"/>
                        <w:b w:val="0"/>
                        <w:rPrChange w:id="82" w:author="Isermann, Dan" w:date="2017-03-27T17:04:00Z">
                          <w:rPr>
                            <w:rFonts w:ascii="Cambria Math" w:hAnsi="Cambria Math"/>
                          </w:rPr>
                        </w:rPrChange>
                      </w:rPr>
                    </m:ctrlPr>
                  </m:sSubPr>
                  <m:e>
                    <m:r>
                      <w:rPr>
                        <w:rFonts w:ascii="Cambria Math" w:hAnsi="Cambria Math"/>
                      </w:rPr>
                      <m:t>L</m:t>
                    </m:r>
                  </m:e>
                  <m:sub>
                    <m:r>
                      <m:rPr>
                        <m:sty m:val="p"/>
                      </m:rPr>
                      <w:rPr>
                        <w:rFonts w:ascii="Cambria Math" w:hAnsi="Cambria Math"/>
                      </w:rPr>
                      <m:t>8</m:t>
                    </m:r>
                  </m:sub>
                </m:sSub>
              </m:oMath>
            </m:oMathPara>
          </w:p>
        </w:tc>
        <w:tc>
          <w:tcPr>
            <w:tcW w:w="2736" w:type="dxa"/>
          </w:tcPr>
          <w:p w14:paraId="24C0FC24" w14:textId="28A6DD2F"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CF0A58">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080CEEC" w:rsidR="00052E16" w:rsidRPr="00EA25DC" w:rsidRDefault="004632A5" w:rsidP="00CF0A58">
            <w:pPr>
              <w:pStyle w:val="Heading3"/>
              <w:spacing w:line="276" w:lineRule="auto"/>
              <w:jc w:val="left"/>
              <w:outlineLvl w:val="2"/>
              <w:rPr>
                <w:b w:val="0"/>
              </w:rPr>
            </w:pPr>
            <m:oMathPara>
              <m:oMath>
                <m:sSub>
                  <m:sSubPr>
                    <m:ctrlPr>
                      <w:rPr>
                        <w:rFonts w:ascii="Cambria Math" w:hAnsi="Cambria Math"/>
                        <w:b w:val="0"/>
                        <w:rPrChange w:id="83" w:author="Isermann, Dan" w:date="2017-03-27T17:04:00Z">
                          <w:rPr>
                            <w:rFonts w:ascii="Cambria Math" w:hAnsi="Cambria Math"/>
                          </w:rPr>
                        </w:rPrChange>
                      </w:rPr>
                    </m:ctrlPr>
                  </m:sSubPr>
                  <m:e>
                    <m:r>
                      <w:rPr>
                        <w:rFonts w:ascii="Cambria Math" w:hAnsi="Cambria Math"/>
                      </w:rPr>
                      <m:t>L</m:t>
                    </m:r>
                  </m:e>
                  <m:sub>
                    <m:r>
                      <m:rPr>
                        <m:sty m:val="p"/>
                      </m:rPr>
                      <w:rPr>
                        <w:rFonts w:ascii="Cambria Math" w:hAnsi="Cambria Math"/>
                      </w:rPr>
                      <m:t>20</m:t>
                    </m:r>
                  </m:sub>
                </m:sSub>
              </m:oMath>
            </m:oMathPara>
          </w:p>
        </w:tc>
        <w:tc>
          <w:tcPr>
            <w:tcW w:w="2736" w:type="dxa"/>
          </w:tcPr>
          <w:p w14:paraId="0201C0EE" w14:textId="61B3DB81"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CF0A58">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CF0A58">
            <w:pPr>
              <w:pStyle w:val="Heading3"/>
              <w:spacing w:line="276" w:lineRule="auto"/>
              <w:jc w:val="left"/>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CF0A58">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CF0A58">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CF0A58">
            <w:pPr>
              <w:pStyle w:val="Heading3"/>
              <w:tabs>
                <w:tab w:val="clear" w:pos="360"/>
                <w:tab w:val="decimal" w:pos="522"/>
              </w:tabs>
              <w:spacing w:line="276" w:lineRule="auto"/>
              <w:jc w:val="left"/>
              <w:outlineLvl w:val="2"/>
              <w:rPr>
                <w:b w:val="0"/>
              </w:rPr>
            </w:pPr>
            <w:r w:rsidRPr="00BF6CB2">
              <w:rPr>
                <w:b w:val="0"/>
              </w:rPr>
              <w:t>320685.4</w:t>
            </w:r>
          </w:p>
        </w:tc>
      </w:tr>
    </w:tbl>
    <w:p w14:paraId="63AA1191" w14:textId="0805B55D" w:rsidR="000315E2" w:rsidRPr="009962BA" w:rsidRDefault="004F192A" w:rsidP="009962BA">
      <w:pPr>
        <w:pStyle w:val="BodyText"/>
        <w:jc w:val="lef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7E9E7A24" w14:textId="77777777" w:rsidR="009962BA" w:rsidRDefault="009962BA">
      <w:pPr>
        <w:tabs>
          <w:tab w:val="clear" w:pos="360"/>
        </w:tabs>
        <w:spacing w:after="200" w:line="240" w:lineRule="auto"/>
        <w:ind w:firstLine="0"/>
        <w:jc w:val="left"/>
        <w:rPr>
          <w:rFonts w:eastAsiaTheme="majorEastAsia"/>
          <w:bCs/>
        </w:rPr>
      </w:pPr>
      <w:r>
        <w:br w:type="page"/>
      </w:r>
    </w:p>
    <w:p w14:paraId="3019300C" w14:textId="0A411A66" w:rsidR="00681B21" w:rsidRDefault="00161502" w:rsidP="007B484D">
      <w:pPr>
        <w:pStyle w:val="Heading1"/>
      </w:pPr>
      <w:r>
        <w:lastRenderedPageBreak/>
        <w:t>Figure Labels</w:t>
      </w:r>
    </w:p>
    <w:p w14:paraId="51550E55" w14:textId="352BA06B" w:rsidR="00F566FC" w:rsidRPr="00722EB0" w:rsidRDefault="00441F1E" w:rsidP="00CF0A58">
      <w:pPr>
        <w:pStyle w:val="BodyText"/>
        <w:ind w:firstLine="0"/>
        <w:jc w:val="left"/>
      </w:pPr>
      <w:r>
        <w:t>F</w:t>
      </w:r>
      <w:r w:rsidR="009962BA">
        <w:t>IGURE</w:t>
      </w:r>
      <w:r>
        <w:t>. 1</w:t>
      </w:r>
      <w:r w:rsidR="005C3886">
        <w:t xml:space="preserve">. </w:t>
      </w:r>
      <w:r>
        <w:t>Example</w:t>
      </w:r>
      <w:r w:rsidR="00DB70B5">
        <w:t>s</w:t>
      </w:r>
      <w:r>
        <w:t xml:space="preserve"> of </w:t>
      </w:r>
      <w:r w:rsidR="00F34FC3">
        <w:t>equations</w:t>
      </w:r>
      <w:r w:rsidR="00DB70B5">
        <w:t xml:space="preserve">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xml:space="preserve">) specifically defines </w:t>
      </w:r>
      <w:r w:rsidR="00F34FC3">
        <w:t>equation</w:t>
      </w:r>
      <w:r w:rsidR="003E0F5B">
        <w:t xml:space="preserve">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xml:space="preserve">) specifically defines </w:t>
      </w:r>
      <w:r w:rsidR="00F34FC3">
        <w:t>equation</w:t>
      </w:r>
      <w:r w:rsidR="003E0F5B">
        <w:t xml:space="preserve">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xml:space="preserve">) generically defines </w:t>
      </w:r>
      <w:r w:rsidR="00F34FC3">
        <w:t>equation</w:t>
      </w:r>
      <w:r w:rsidR="003E0F5B">
        <w:t xml:space="preserve"> (3)</w:t>
      </w:r>
      <w:r w:rsidR="009D7B71">
        <w:t>.</w:t>
      </w:r>
    </w:p>
    <w:p w14:paraId="32A19D97" w14:textId="62027677" w:rsidR="002A349F" w:rsidRPr="00722EB0" w:rsidRDefault="002A349F" w:rsidP="00CF0A58">
      <w:pPr>
        <w:pStyle w:val="BodyText"/>
        <w:jc w:val="left"/>
      </w:pPr>
      <w:r w:rsidRPr="00722EB0">
        <w:t>.</w:t>
      </w:r>
    </w:p>
    <w:p w14:paraId="2E38A7A3" w14:textId="2867A242" w:rsidR="00CC1BB4" w:rsidRPr="00722EB0" w:rsidRDefault="009962BA" w:rsidP="00CF0A58">
      <w:pPr>
        <w:ind w:firstLine="0"/>
        <w:jc w:val="left"/>
      </w:pPr>
      <w:r>
        <w:t>FIGURE</w:t>
      </w:r>
      <w:r w:rsidR="00BC6E11">
        <w:t>. 2. Fit</w:t>
      </w:r>
      <w:r w:rsidR="001279DA">
        <w:t>s</w:t>
      </w:r>
      <w:r w:rsidR="00BC6E11">
        <w:t xml:space="preserve"> of </w:t>
      </w:r>
      <w:r w:rsidR="00F34FC3">
        <w:t>equation</w:t>
      </w:r>
      <w:r w:rsidR="00BC6E11">
        <w:t xml:space="preserve"> (3) to female (open squares, dotted line) and male (open circles, dashed line)</w:t>
      </w:r>
      <w:r w:rsidR="00562CED">
        <w:t xml:space="preserve"> total length-at-age data for </w:t>
      </w:r>
      <w:r w:rsidR="00DD2BF9">
        <w:t>W</w:t>
      </w:r>
      <w:r w:rsidR="00BC6E11">
        <w:t>alleye captured from Lake Winnibigoshish</w:t>
      </w:r>
      <w:r w:rsidR="00562CED">
        <w:t xml:space="preserve"> in</w:t>
      </w:r>
      <w:r w:rsidR="00A91DCA">
        <w:t xml:space="preserve"> September</w:t>
      </w:r>
      <w:r w:rsidR="00562CED">
        <w:t>, 2012</w:t>
      </w:r>
      <w:r w:rsidR="00BC6E11">
        <w:t xml:space="preserve">. </w:t>
      </w:r>
      <w:r w:rsidR="00F56C0D">
        <w:t>Points are slightly offset from the integer ages to reduce overlap between sexes.</w:t>
      </w:r>
      <w:r w:rsidR="00BC6E11">
        <w:t xml:space="preserve"> Point estimates and 95% confidence intervals are shown</w:t>
      </w:r>
      <w:r w:rsidR="00562CED">
        <w:t xml:space="preserve"> for each sex</w:t>
      </w:r>
      <w:r w:rsidR="00BC6E11">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BC6E11">
        <w:t xml:space="preserve"> and along the x-axis </w:t>
      </w:r>
      <w:proofErr w:type="gramStart"/>
      <w:r w:rsidR="00BC6E11">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rsidR="00BC6E11">
        <w:t xml:space="preserve">. The gray horizontal line is at </w:t>
      </w:r>
      <w:proofErr w:type="spellStart"/>
      <w:r w:rsidR="00562CED">
        <w:rPr>
          <w:i/>
        </w:rPr>
        <w:t>L</w:t>
      </w:r>
      <w:r w:rsidR="00562CED">
        <w:rPr>
          <w:i/>
          <w:vertAlign w:val="subscript"/>
        </w:rPr>
        <w:t>r</w:t>
      </w:r>
      <w:proofErr w:type="spellEnd"/>
      <w:r w:rsidR="00562CED">
        <w:t xml:space="preserve"> = </w:t>
      </w:r>
      <w:r w:rsidR="00BC6E11">
        <w:t>432</w:t>
      </w:r>
      <w:r w:rsidR="00562CED">
        <w:t xml:space="preserve"> mm</w:t>
      </w:r>
      <w:r w:rsidR="00BC6E11">
        <w:t>.</w:t>
      </w:r>
      <w:r w:rsidR="00990D8D">
        <w:t xml:space="preserve"> One 581 mm age-16 male is not shown.</w:t>
      </w:r>
    </w:p>
    <w:sectPr w:rsidR="00CC1BB4" w:rsidRPr="00722EB0" w:rsidSect="002A34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Isermann, Dan" w:date="2017-03-27T15:45:00Z" w:initials="ID">
    <w:p w14:paraId="1B407EFA" w14:textId="4FAC785D" w:rsidR="00D25BF3" w:rsidRDefault="00D25BF3">
      <w:pPr>
        <w:pStyle w:val="CommentText"/>
      </w:pPr>
      <w:r>
        <w:rPr>
          <w:rStyle w:val="CommentReference"/>
        </w:rPr>
        <w:annotationRef/>
      </w:r>
      <w:r>
        <w:t xml:space="preserve">It facilitated use for any type of fishery, but resulted in more use for freshwater fisheries, hence my change here. </w:t>
      </w:r>
    </w:p>
  </w:comment>
  <w:comment w:id="15" w:author="Isermann, Dan" w:date="2017-03-27T16:33:00Z" w:initials="ID">
    <w:p w14:paraId="732C5A82" w14:textId="6B0EC3CD" w:rsidR="004B1D95" w:rsidRDefault="004B1D95">
      <w:pPr>
        <w:pStyle w:val="CommentText"/>
      </w:pPr>
      <w:r>
        <w:rPr>
          <w:rStyle w:val="CommentReference"/>
        </w:rPr>
        <w:annotationRef/>
      </w:r>
      <w:r w:rsidR="006F4D25">
        <w:rPr>
          <w:noProof/>
        </w:rPr>
        <w:t>Usually there is a colon at the end of these statements. Not sur</w:t>
      </w:r>
      <w:r w:rsidR="00055E58">
        <w:rPr>
          <w:noProof/>
        </w:rPr>
        <w:t>e if this is AFS format or not but it is how things are presented in the style guide.</w:t>
      </w:r>
    </w:p>
  </w:comment>
  <w:comment w:id="22" w:author="Isermann, Dan" w:date="2017-03-27T17:11:00Z" w:initials="ID">
    <w:p w14:paraId="4A88081F" w14:textId="3FBD3A87" w:rsidR="00EA25DC" w:rsidRDefault="00EA25DC">
      <w:pPr>
        <w:pStyle w:val="CommentText"/>
      </w:pPr>
      <w:r>
        <w:rPr>
          <w:rStyle w:val="CommentReference"/>
        </w:rPr>
        <w:annotationRef/>
      </w:r>
      <w:r>
        <w:t xml:space="preserve">I changed these to AFS format. Also, is it correct that K would have DF of 481 while the other two are 482? </w:t>
      </w:r>
    </w:p>
  </w:comment>
  <w:comment w:id="29" w:author="Isermann, Dan" w:date="2017-03-27T17:13:00Z" w:initials="ID">
    <w:p w14:paraId="1F79C541" w14:textId="4B68B7F2" w:rsidR="00CE6AEB" w:rsidRDefault="00CE6AEB">
      <w:pPr>
        <w:pStyle w:val="CommentText"/>
      </w:pPr>
      <w:r>
        <w:rPr>
          <w:rStyle w:val="CommentReference"/>
        </w:rPr>
        <w:annotationRef/>
      </w:r>
      <w:r>
        <w:t xml:space="preserve">A bit clunky. Not sure how to rectify.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407EFA" w15:done="0"/>
  <w15:commentEx w15:paraId="732C5A82" w15:done="0"/>
  <w15:commentEx w15:paraId="4A88081F" w15:done="0"/>
  <w15:commentEx w15:paraId="1F79C54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A7848" w14:textId="77777777" w:rsidR="006F4D25" w:rsidRDefault="006F4D25" w:rsidP="003B53E7">
      <w:r>
        <w:separator/>
      </w:r>
    </w:p>
  </w:endnote>
  <w:endnote w:type="continuationSeparator" w:id="0">
    <w:p w14:paraId="194012C9" w14:textId="77777777" w:rsidR="006F4D25" w:rsidRDefault="006F4D25"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3C87" w14:textId="77777777" w:rsidR="004632A5" w:rsidRDefault="00463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0DE52" w14:textId="77777777" w:rsidR="004632A5" w:rsidRDefault="004632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9B6F0" w14:textId="77777777" w:rsidR="004632A5" w:rsidRDefault="004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66685" w14:textId="77777777" w:rsidR="006F4D25" w:rsidRDefault="006F4D25" w:rsidP="003B53E7">
      <w:r>
        <w:separator/>
      </w:r>
    </w:p>
  </w:footnote>
  <w:footnote w:type="continuationSeparator" w:id="0">
    <w:p w14:paraId="7BD930F9" w14:textId="77777777" w:rsidR="006F4D25" w:rsidRDefault="006F4D25" w:rsidP="003B5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EE2FA" w14:textId="77777777" w:rsidR="004632A5" w:rsidRDefault="00463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74EF5" w14:textId="3F43E2C8" w:rsidR="004632A5" w:rsidRDefault="004632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1B3BE" w14:textId="77777777" w:rsidR="004632A5" w:rsidRDefault="00463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ermann, Dan">
    <w15:presenceInfo w15:providerId="AD" w15:userId="S-1-5-21-2034437564-453982122-1672037986-193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D3F"/>
    <w:rsid w:val="0001001D"/>
    <w:rsid w:val="00011C8B"/>
    <w:rsid w:val="00020474"/>
    <w:rsid w:val="00021982"/>
    <w:rsid w:val="0002210C"/>
    <w:rsid w:val="000315E2"/>
    <w:rsid w:val="00034FCA"/>
    <w:rsid w:val="000374ED"/>
    <w:rsid w:val="00044CB8"/>
    <w:rsid w:val="00050EAC"/>
    <w:rsid w:val="00052E16"/>
    <w:rsid w:val="0005331E"/>
    <w:rsid w:val="00055E58"/>
    <w:rsid w:val="0006728C"/>
    <w:rsid w:val="00071681"/>
    <w:rsid w:val="000730BE"/>
    <w:rsid w:val="00084903"/>
    <w:rsid w:val="000870D7"/>
    <w:rsid w:val="000902CD"/>
    <w:rsid w:val="000933FC"/>
    <w:rsid w:val="0009557A"/>
    <w:rsid w:val="000A47B2"/>
    <w:rsid w:val="000A7868"/>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363A"/>
    <w:rsid w:val="001279DA"/>
    <w:rsid w:val="00130E7D"/>
    <w:rsid w:val="00131BF4"/>
    <w:rsid w:val="0013237A"/>
    <w:rsid w:val="00137CD3"/>
    <w:rsid w:val="001408DC"/>
    <w:rsid w:val="00142E17"/>
    <w:rsid w:val="00151CCB"/>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27B15"/>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B6468"/>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32A5"/>
    <w:rsid w:val="00466C4D"/>
    <w:rsid w:val="00471387"/>
    <w:rsid w:val="0047402E"/>
    <w:rsid w:val="004830AD"/>
    <w:rsid w:val="00483A30"/>
    <w:rsid w:val="00487D82"/>
    <w:rsid w:val="00491345"/>
    <w:rsid w:val="00491E07"/>
    <w:rsid w:val="0049500E"/>
    <w:rsid w:val="00496DAF"/>
    <w:rsid w:val="004A02BD"/>
    <w:rsid w:val="004A0EA0"/>
    <w:rsid w:val="004A2213"/>
    <w:rsid w:val="004B1038"/>
    <w:rsid w:val="004B1D95"/>
    <w:rsid w:val="004B4446"/>
    <w:rsid w:val="004B4A34"/>
    <w:rsid w:val="004B6EFF"/>
    <w:rsid w:val="004C0FB4"/>
    <w:rsid w:val="004D21CF"/>
    <w:rsid w:val="004D6A7F"/>
    <w:rsid w:val="004E29B3"/>
    <w:rsid w:val="004E4ADA"/>
    <w:rsid w:val="004E4B29"/>
    <w:rsid w:val="004F1538"/>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D6EEA"/>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53BE"/>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6F4D25"/>
    <w:rsid w:val="00700664"/>
    <w:rsid w:val="00714D22"/>
    <w:rsid w:val="00714ED0"/>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B484D"/>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103B"/>
    <w:rsid w:val="008A278E"/>
    <w:rsid w:val="008A307E"/>
    <w:rsid w:val="008A6C8A"/>
    <w:rsid w:val="008A7CB4"/>
    <w:rsid w:val="008B0740"/>
    <w:rsid w:val="008B5B17"/>
    <w:rsid w:val="008B6424"/>
    <w:rsid w:val="008C522C"/>
    <w:rsid w:val="008D2AF5"/>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962BA"/>
    <w:rsid w:val="009A2C0F"/>
    <w:rsid w:val="009A3091"/>
    <w:rsid w:val="009A3997"/>
    <w:rsid w:val="009A3BCD"/>
    <w:rsid w:val="009A4F31"/>
    <w:rsid w:val="009B32E3"/>
    <w:rsid w:val="009C0C93"/>
    <w:rsid w:val="009C49D7"/>
    <w:rsid w:val="009C6144"/>
    <w:rsid w:val="009C7409"/>
    <w:rsid w:val="009D2475"/>
    <w:rsid w:val="009D2C08"/>
    <w:rsid w:val="009D7B71"/>
    <w:rsid w:val="009E1ED2"/>
    <w:rsid w:val="009E271C"/>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2686"/>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60E1"/>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CE6AEB"/>
    <w:rsid w:val="00CF0A58"/>
    <w:rsid w:val="00D00503"/>
    <w:rsid w:val="00D00CFD"/>
    <w:rsid w:val="00D06913"/>
    <w:rsid w:val="00D14455"/>
    <w:rsid w:val="00D24970"/>
    <w:rsid w:val="00D25BF3"/>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2BF9"/>
    <w:rsid w:val="00DD6524"/>
    <w:rsid w:val="00DE3300"/>
    <w:rsid w:val="00DE5DEA"/>
    <w:rsid w:val="00DF0885"/>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25DC"/>
    <w:rsid w:val="00EA36C1"/>
    <w:rsid w:val="00EB3714"/>
    <w:rsid w:val="00EB3CA7"/>
    <w:rsid w:val="00EB4213"/>
    <w:rsid w:val="00EC5E1C"/>
    <w:rsid w:val="00ED0507"/>
    <w:rsid w:val="00ED2AFC"/>
    <w:rsid w:val="00ED52F4"/>
    <w:rsid w:val="00ED6314"/>
    <w:rsid w:val="00ED6385"/>
    <w:rsid w:val="00EE1FBD"/>
    <w:rsid w:val="00EE40AD"/>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4FC3"/>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146F"/>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7B484D"/>
    <w:pPr>
      <w:keepNext/>
      <w:keepLines/>
      <w:ind w:firstLine="0"/>
      <w:jc w:val="left"/>
      <w:outlineLvl w:val="0"/>
    </w:pPr>
    <w:rPr>
      <w:rFonts w:eastAsiaTheme="majorEastAsia"/>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 w:type="paragraph" w:customStyle="1" w:styleId="Affiliation">
    <w:name w:val="Affiliation"/>
    <w:basedOn w:val="Normal"/>
    <w:qFormat/>
    <w:rsid w:val="009A3997"/>
    <w:pPr>
      <w:tabs>
        <w:tab w:val="clear" w:pos="360"/>
      </w:tabs>
      <w:spacing w:before="240" w:line="360" w:lineRule="auto"/>
      <w:ind w:firstLine="0"/>
      <w:jc w:val="left"/>
    </w:pPr>
    <w:rPr>
      <w:rFonts w:eastAsia="Times New Roman"/>
      <w: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A59E1-99AC-4F13-A45E-C806926A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Isermann, Dan</cp:lastModifiedBy>
  <cp:revision>2</cp:revision>
  <cp:lastPrinted>2016-12-12T14:59:00Z</cp:lastPrinted>
  <dcterms:created xsi:type="dcterms:W3CDTF">2017-03-27T22:20:00Z</dcterms:created>
  <dcterms:modified xsi:type="dcterms:W3CDTF">2017-03-27T22:20:00Z</dcterms:modified>
</cp:coreProperties>
</file>