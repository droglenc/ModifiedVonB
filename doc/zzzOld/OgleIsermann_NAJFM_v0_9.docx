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CC3FA" w14:textId="6EE81022" w:rsidR="00755657" w:rsidRPr="009A3997" w:rsidRDefault="007D5A1D" w:rsidP="00CF0A58">
      <w:pPr>
        <w:pStyle w:val="Title"/>
        <w:jc w:val="left"/>
        <w:rPr>
          <w:b w:val="0"/>
        </w:rPr>
      </w:pPr>
      <w:r w:rsidRPr="009A3997">
        <w:rPr>
          <w:b w:val="0"/>
        </w:rPr>
        <w:t xml:space="preserve">Estimating Age at a </w:t>
      </w:r>
      <w:r w:rsidR="004830AD" w:rsidRPr="009A3997">
        <w:rPr>
          <w:b w:val="0"/>
        </w:rPr>
        <w:t xml:space="preserve">Specified </w:t>
      </w:r>
      <w:r w:rsidRPr="009A3997">
        <w:rPr>
          <w:b w:val="0"/>
        </w:rPr>
        <w:t xml:space="preserve">Length from the </w:t>
      </w:r>
      <w:r w:rsidR="00EE1FBD" w:rsidRPr="009A3997">
        <w:rPr>
          <w:b w:val="0"/>
        </w:rPr>
        <w:t xml:space="preserve">von </w:t>
      </w:r>
      <w:r w:rsidR="00B44AE6" w:rsidRPr="009A3997">
        <w:rPr>
          <w:b w:val="0"/>
        </w:rPr>
        <w:t>Bertalanffy Growth F</w:t>
      </w:r>
      <w:r w:rsidR="00EE1FBD" w:rsidRPr="009A3997">
        <w:rPr>
          <w:b w:val="0"/>
        </w:rPr>
        <w:t>unction</w:t>
      </w:r>
    </w:p>
    <w:p w14:paraId="08F80032" w14:textId="1C063B60" w:rsidR="00681B21" w:rsidRDefault="00B50C12" w:rsidP="00CF0A58">
      <w:pPr>
        <w:pStyle w:val="Author"/>
        <w:spacing w:before="240" w:after="0" w:line="480" w:lineRule="auto"/>
        <w:jc w:val="left"/>
        <w:rPr>
          <w:rFonts w:ascii="Times New Roman" w:hAnsi="Times New Roman" w:cs="Times New Roman"/>
          <w:vertAlign w:val="superscript"/>
        </w:rPr>
      </w:pPr>
      <w:r>
        <w:rPr>
          <w:rFonts w:ascii="Times New Roman" w:hAnsi="Times New Roman" w:cs="Times New Roman"/>
        </w:rPr>
        <w:t>Derek H. Ogle</w:t>
      </w:r>
      <w:r w:rsidR="004632A5">
        <w:rPr>
          <w:rFonts w:ascii="Times New Roman" w:hAnsi="Times New Roman" w:cs="Times New Roman"/>
        </w:rPr>
        <w:t>*</w:t>
      </w:r>
    </w:p>
    <w:p w14:paraId="2FE1D197" w14:textId="6E61A7A1" w:rsidR="00B50C12" w:rsidRPr="009A3997" w:rsidRDefault="00B50C12" w:rsidP="00CF0A58">
      <w:pPr>
        <w:pStyle w:val="BodyText"/>
        <w:ind w:firstLine="0"/>
        <w:jc w:val="left"/>
        <w:rPr>
          <w:i/>
          <w:lang w:val="de-DE"/>
        </w:rPr>
      </w:pPr>
      <w:r w:rsidRPr="009A3997">
        <w:rPr>
          <w:i/>
        </w:rPr>
        <w:t>Natural Resources Department</w:t>
      </w:r>
      <w:r w:rsidR="00755657" w:rsidRPr="009A3997">
        <w:rPr>
          <w:i/>
        </w:rPr>
        <w:t xml:space="preserve">, </w:t>
      </w:r>
      <w:r w:rsidRPr="009A3997">
        <w:rPr>
          <w:i/>
        </w:rPr>
        <w:t>Northland College</w:t>
      </w:r>
      <w:r w:rsidR="00755657" w:rsidRPr="009A3997">
        <w:rPr>
          <w:i/>
        </w:rPr>
        <w:t xml:space="preserve">, </w:t>
      </w:r>
      <w:r w:rsidRPr="009A3997">
        <w:rPr>
          <w:i/>
        </w:rPr>
        <w:t>1411 Ellis Ave</w:t>
      </w:r>
      <w:r w:rsidR="00755657" w:rsidRPr="009A3997">
        <w:rPr>
          <w:i/>
        </w:rPr>
        <w:t xml:space="preserve">, </w:t>
      </w:r>
      <w:r w:rsidRPr="009A3997">
        <w:rPr>
          <w:i/>
        </w:rPr>
        <w:t>Ashland, WI 54806</w:t>
      </w:r>
      <w:r w:rsidR="00175472" w:rsidRPr="009A3997">
        <w:rPr>
          <w:i/>
        </w:rPr>
        <w:t>,</w:t>
      </w:r>
      <w:r w:rsidR="00FD79B6" w:rsidRPr="009A3997">
        <w:rPr>
          <w:i/>
        </w:rPr>
        <w:t xml:space="preserve"> </w:t>
      </w:r>
      <w:r w:rsidRPr="009A3997">
        <w:rPr>
          <w:i/>
          <w:lang w:val="de-DE"/>
        </w:rPr>
        <w:t>USA</w:t>
      </w:r>
    </w:p>
    <w:p w14:paraId="0E901F74" w14:textId="77777777" w:rsidR="009A3997" w:rsidRPr="0006728C" w:rsidRDefault="009A3997" w:rsidP="00CF0A58">
      <w:pPr>
        <w:pStyle w:val="BodyText"/>
        <w:ind w:firstLine="0"/>
        <w:jc w:val="left"/>
        <w:rPr>
          <w:sz w:val="22"/>
          <w:lang w:val="de-DE"/>
        </w:rPr>
      </w:pPr>
    </w:p>
    <w:p w14:paraId="47E1DBDC" w14:textId="793A4279" w:rsidR="006515CC" w:rsidRPr="000B33E5" w:rsidRDefault="007D5A1D" w:rsidP="00CF0A58">
      <w:pPr>
        <w:ind w:firstLine="0"/>
        <w:jc w:val="left"/>
      </w:pPr>
      <w:bookmarkStart w:id="0" w:name="introduction"/>
      <w:bookmarkEnd w:id="0"/>
      <w:r w:rsidRPr="000B33E5">
        <w:t xml:space="preserve">Daniel A. </w:t>
      </w:r>
      <w:proofErr w:type="spellStart"/>
      <w:r w:rsidRPr="000B33E5">
        <w:t>Isermann</w:t>
      </w:r>
      <w:proofErr w:type="spellEnd"/>
    </w:p>
    <w:p w14:paraId="52AB2805" w14:textId="437E7D87" w:rsidR="007D5A1D" w:rsidRPr="009A3997" w:rsidRDefault="007D5A1D" w:rsidP="00CF0A58">
      <w:pPr>
        <w:ind w:firstLine="0"/>
        <w:jc w:val="left"/>
        <w:rPr>
          <w:i/>
        </w:rPr>
      </w:pPr>
      <w:r w:rsidRPr="009A3997">
        <w:rPr>
          <w:i/>
        </w:rPr>
        <w:t>U. S. Geological Survey, Wisconsin Cooperative Fishery Research Unit, College of Natural Resources, University</w:t>
      </w:r>
      <w:r w:rsidR="003431A0" w:rsidRPr="009A3997">
        <w:rPr>
          <w:i/>
        </w:rPr>
        <w:t xml:space="preserve"> of Wisconsin-Stevens Point, 800 Reserve St., Stevens Point, WI 54481</w:t>
      </w:r>
      <w:r w:rsidRPr="009A3997">
        <w:rPr>
          <w:i/>
        </w:rPr>
        <w:t>, USA</w:t>
      </w:r>
    </w:p>
    <w:p w14:paraId="66A26C32" w14:textId="7674430A" w:rsidR="000B7588" w:rsidRDefault="000B7588" w:rsidP="00CF0A58">
      <w:pPr>
        <w:ind w:firstLine="0"/>
        <w:jc w:val="left"/>
        <w:rPr>
          <w:sz w:val="22"/>
        </w:rPr>
      </w:pPr>
    </w:p>
    <w:p w14:paraId="363A5FED" w14:textId="44E1256A" w:rsidR="009A3997" w:rsidRPr="002270C4" w:rsidRDefault="004632A5" w:rsidP="00CF0A58">
      <w:pPr>
        <w:pStyle w:val="Affiliation"/>
        <w:spacing w:before="0"/>
        <w:rPr>
          <w:i w:val="0"/>
        </w:rPr>
      </w:pPr>
      <w:r>
        <w:rPr>
          <w:i w:val="0"/>
        </w:rPr>
        <w:t>*</w:t>
      </w:r>
      <w:r w:rsidR="009A3997" w:rsidRPr="002270C4">
        <w:rPr>
          <w:i w:val="0"/>
        </w:rPr>
        <w:t>Correspond</w:t>
      </w:r>
      <w:r>
        <w:rPr>
          <w:i w:val="0"/>
        </w:rPr>
        <w:t>ing author</w:t>
      </w:r>
      <w:r w:rsidR="009A3997" w:rsidRPr="002270C4">
        <w:rPr>
          <w:i w:val="0"/>
        </w:rPr>
        <w:t>: dogle@northland.edu)</w:t>
      </w:r>
    </w:p>
    <w:p w14:paraId="7296D178" w14:textId="77777777" w:rsidR="009A3997" w:rsidRDefault="009A3997" w:rsidP="00CF0A58">
      <w:pPr>
        <w:ind w:firstLine="0"/>
        <w:jc w:val="left"/>
        <w:rPr>
          <w:sz w:val="22"/>
        </w:rPr>
      </w:pPr>
    </w:p>
    <w:p w14:paraId="653CCE24" w14:textId="061B25DC" w:rsidR="000B7588" w:rsidRPr="0006728C" w:rsidRDefault="000B7588" w:rsidP="00CF0A58">
      <w:pPr>
        <w:ind w:firstLine="0"/>
        <w:jc w:val="left"/>
        <w:rPr>
          <w:sz w:val="22"/>
        </w:rPr>
      </w:pPr>
      <w:r w:rsidRPr="00E562B0">
        <w:rPr>
          <w:i/>
        </w:rPr>
        <w:t xml:space="preserve">This draft manuscript is distributed solely for purposes of scientific peer review. Its content is deliberative and </w:t>
      </w:r>
      <w:proofErr w:type="spellStart"/>
      <w:r w:rsidRPr="00E562B0">
        <w:rPr>
          <w:i/>
        </w:rPr>
        <w:t>predecisional</w:t>
      </w:r>
      <w:proofErr w:type="spellEnd"/>
      <w:r w:rsidRPr="00E562B0">
        <w:rPr>
          <w:i/>
        </w:rPr>
        <w:t>, so it must not be disclosed or released by reviewers. Because the manuscript has not yet been approved for publication by the U.S. Geological Survey (USGS), it does not represent any official USGS finding or policy.</w:t>
      </w:r>
    </w:p>
    <w:p w14:paraId="18AA9622" w14:textId="77777777" w:rsidR="009A3997" w:rsidRDefault="009A3997" w:rsidP="00CF0A58">
      <w:pPr>
        <w:ind w:firstLine="0"/>
        <w:jc w:val="left"/>
      </w:pPr>
    </w:p>
    <w:p w14:paraId="5EC77995" w14:textId="7231E918" w:rsidR="009A3997" w:rsidRPr="007D5A1D" w:rsidRDefault="009A3997" w:rsidP="00CF0A58">
      <w:pPr>
        <w:ind w:firstLine="0"/>
        <w:jc w:val="left"/>
      </w:pPr>
      <w:r>
        <w:t>Running title:</w:t>
      </w:r>
      <w:r w:rsidRPr="009A3997">
        <w:t xml:space="preserve"> Estimating Age at a Specified Length</w:t>
      </w:r>
    </w:p>
    <w:p w14:paraId="3A0365AA" w14:textId="77777777" w:rsidR="009A3997" w:rsidRDefault="009A3997" w:rsidP="00CF0A58">
      <w:pPr>
        <w:tabs>
          <w:tab w:val="clear" w:pos="360"/>
        </w:tabs>
        <w:spacing w:after="200" w:line="240" w:lineRule="auto"/>
        <w:ind w:firstLine="0"/>
        <w:jc w:val="left"/>
      </w:pPr>
      <w:r>
        <w:br w:type="page"/>
      </w:r>
    </w:p>
    <w:p w14:paraId="3EBC5C91" w14:textId="1900FB35" w:rsidR="006515CC" w:rsidRDefault="009A3997" w:rsidP="00CF0A58">
      <w:pPr>
        <w:ind w:firstLine="0"/>
        <w:jc w:val="left"/>
      </w:pPr>
      <w:r>
        <w:lastRenderedPageBreak/>
        <w:t>&lt;A&gt;</w:t>
      </w:r>
      <w:r w:rsidR="006515CC">
        <w:t>Abstract</w:t>
      </w:r>
    </w:p>
    <w:p w14:paraId="639F62CE" w14:textId="17690E26" w:rsidR="00D90441" w:rsidRDefault="003431A0" w:rsidP="00CF0A58">
      <w:pPr>
        <w:ind w:firstLine="0"/>
        <w:jc w:val="left"/>
      </w:pPr>
      <w:r>
        <w:t>Estimating t</w:t>
      </w:r>
      <w:r w:rsidR="00DB5399">
        <w:t>he time</w:t>
      </w:r>
      <w:r>
        <w:t xml:space="preserve"> required</w:t>
      </w:r>
      <w:r w:rsidR="00DB5399">
        <w:t xml:space="preserve"> (</w:t>
      </w:r>
      <w:r>
        <w:t xml:space="preserve">i.e., </w:t>
      </w:r>
      <w:r w:rsidR="00DB5399">
        <w:t>age)</w:t>
      </w:r>
      <w:r w:rsidR="00DB5399" w:rsidRPr="00353153">
        <w:t xml:space="preserve"> for fish</w:t>
      </w:r>
      <w:r>
        <w:t xml:space="preserve"> in a population</w:t>
      </w:r>
      <w:r w:rsidR="00DB5399" w:rsidRPr="00353153">
        <w:t xml:space="preserve"> to reach a</w:t>
      </w:r>
      <w:r w:rsidR="00DB5399">
        <w:t xml:space="preserve"> </w:t>
      </w:r>
      <w:r w:rsidR="00205946">
        <w:t xml:space="preserve">specific </w:t>
      </w:r>
      <w:r w:rsidR="00F73D89">
        <w:t>length</w:t>
      </w:r>
      <w:r>
        <w:t xml:space="preserve"> (e.g., legal harvest length)</w:t>
      </w:r>
      <w:r w:rsidR="00DB5399">
        <w:t xml:space="preserve"> is </w:t>
      </w:r>
      <w:r w:rsidR="00DB5399" w:rsidRPr="00353153">
        <w:t xml:space="preserve">useful for understanding </w:t>
      </w:r>
      <w:r>
        <w:t xml:space="preserve">population </w:t>
      </w:r>
      <w:r w:rsidR="00DB5399" w:rsidRPr="00353153">
        <w:t>dynamics</w:t>
      </w:r>
      <w:r>
        <w:t xml:space="preserve"> and simulating the potential effects of length-based harvest regulations</w:t>
      </w:r>
      <w:r w:rsidR="00DB5399" w:rsidRPr="00353153">
        <w:t>.</w:t>
      </w:r>
      <w:r w:rsidR="00DB5399">
        <w:t xml:space="preserve"> The age at which a population reaches a </w:t>
      </w:r>
      <w:r w:rsidR="004830AD">
        <w:t xml:space="preserve">specific </w:t>
      </w:r>
      <w:r w:rsidR="00DB5399">
        <w:t xml:space="preserve">mean length is </w:t>
      </w:r>
      <w:r>
        <w:t xml:space="preserve">typically </w:t>
      </w:r>
      <w:r w:rsidR="00DB5399">
        <w:t xml:space="preserve">estimated by fitting a von Bertalanffy growth function to length-at-age data and then rearranging the best-fit equation to solve for age at the </w:t>
      </w:r>
      <w:r w:rsidR="004830AD">
        <w:t xml:space="preserve">specified </w:t>
      </w:r>
      <w:r w:rsidR="00DB5399">
        <w:t>length. This process precludes us</w:t>
      </w:r>
      <w:ins w:id="1" w:author="Derek Ogle" w:date="2017-05-30T10:14:00Z">
        <w:r w:rsidR="002740C9">
          <w:t>ing</w:t>
        </w:r>
      </w:ins>
      <w:del w:id="2" w:author="Derek Ogle" w:date="2017-05-30T10:14:00Z">
        <w:r w:rsidDel="002740C9">
          <w:delText xml:space="preserve">e of </w:delText>
        </w:r>
      </w:del>
      <w:ins w:id="3" w:author="Derek Ogle" w:date="2017-05-30T10:14:00Z">
        <w:r w:rsidR="002740C9">
          <w:t xml:space="preserve"> </w:t>
        </w:r>
      </w:ins>
      <w:ins w:id="4" w:author="Derek Ogle" w:date="2017-05-28T13:01:00Z">
        <w:r w:rsidR="00160BB7">
          <w:t>standard frequentist</w:t>
        </w:r>
      </w:ins>
      <w:del w:id="5" w:author="Derek Ogle" w:date="2017-05-28T13:02:00Z">
        <w:r w:rsidDel="00160BB7">
          <w:delText xml:space="preserve">some </w:delText>
        </w:r>
        <w:r w:rsidR="00DB5399" w:rsidDel="00160BB7">
          <w:delText>statistical</w:delText>
        </w:r>
      </w:del>
      <w:r w:rsidR="00DB5399">
        <w:t xml:space="preserve"> methods </w:t>
      </w:r>
      <w:ins w:id="6" w:author="Derek Ogle" w:date="2017-05-30T10:14:00Z">
        <w:r w:rsidR="002740C9">
          <w:t>to</w:t>
        </w:r>
      </w:ins>
      <w:del w:id="7" w:author="Derek Ogle" w:date="2017-05-30T10:14:00Z">
        <w:r w:rsidDel="002740C9">
          <w:delText>for</w:delText>
        </w:r>
      </w:del>
      <w:r>
        <w:t xml:space="preserve"> </w:t>
      </w:r>
      <w:r w:rsidR="00DB5399">
        <w:t>comput</w:t>
      </w:r>
      <w:ins w:id="8" w:author="Derek Ogle" w:date="2017-05-30T10:14:00Z">
        <w:r w:rsidR="002740C9">
          <w:t>e</w:t>
        </w:r>
      </w:ins>
      <w:del w:id="9" w:author="Derek Ogle" w:date="2017-05-30T10:14:00Z">
        <w:r w:rsidDel="002740C9">
          <w:delText>ing</w:delText>
        </w:r>
      </w:del>
      <w:r w:rsidR="00DB5399">
        <w:t xml:space="preserve"> confidence intervals </w:t>
      </w:r>
      <w:r>
        <w:t xml:space="preserve">and </w:t>
      </w:r>
      <w:r w:rsidR="00DB5399">
        <w:t>compar</w:t>
      </w:r>
      <w:ins w:id="10" w:author="Derek Ogle" w:date="2017-05-30T10:14:00Z">
        <w:r w:rsidR="002740C9">
          <w:t>e</w:t>
        </w:r>
      </w:ins>
      <w:del w:id="11" w:author="Derek Ogle" w:date="2017-05-30T10:14:00Z">
        <w:r w:rsidDel="002740C9">
          <w:delText>ing</w:delText>
        </w:r>
      </w:del>
      <w:r w:rsidR="00DB5399">
        <w:t xml:space="preserve"> estimates of age at the </w:t>
      </w:r>
      <w:r w:rsidR="004830AD">
        <w:t xml:space="preserve">specified </w:t>
      </w:r>
      <w:r w:rsidR="00DB5399">
        <w:t>length among populations. We provide a</w:t>
      </w:r>
      <w:r w:rsidR="004442E7">
        <w:t xml:space="preserve"> </w:t>
      </w:r>
      <w:r w:rsidR="00DB5399">
        <w:t xml:space="preserve">parameterization of the von Bertalanffy growth function </w:t>
      </w:r>
      <w:ins w:id="12" w:author="Derek Ogle" w:date="2017-05-28T13:07:00Z">
        <w:r w:rsidR="0083687E">
          <w:t>that has</w:t>
        </w:r>
      </w:ins>
      <w:del w:id="13" w:author="Derek Ogle" w:date="2017-05-28T13:03:00Z">
        <w:r w:rsidR="00DB5399" w:rsidDel="00160BB7">
          <w:delText>that allows</w:delText>
        </w:r>
      </w:del>
      <w:r w:rsidR="00DB5399">
        <w:t xml:space="preserve"> age at a </w:t>
      </w:r>
      <w:r w:rsidR="004830AD">
        <w:t xml:space="preserve">specified </w:t>
      </w:r>
      <w:r w:rsidR="00DB5399">
        <w:t>length</w:t>
      </w:r>
      <w:ins w:id="14" w:author="Derek Ogle" w:date="2017-05-28T13:03:00Z">
        <w:r w:rsidR="00160BB7">
          <w:t xml:space="preserve"> as a parameter</w:t>
        </w:r>
      </w:ins>
      <w:ins w:id="15" w:author="Derek Ogle" w:date="2017-05-28T13:04:00Z">
        <w:r w:rsidR="00160BB7">
          <w:t>. With this parameterization</w:t>
        </w:r>
      </w:ins>
      <w:ins w:id="16" w:author="Derek Ogle" w:date="2017-05-28T13:06:00Z">
        <w:r w:rsidR="0083687E">
          <w:t>,</w:t>
        </w:r>
      </w:ins>
      <w:ins w:id="17" w:author="Derek Ogle" w:date="2017-05-28T13:04:00Z">
        <w:r w:rsidR="00160BB7">
          <w:t xml:space="preserve"> age</w:t>
        </w:r>
      </w:ins>
      <w:ins w:id="18" w:author="Derek Ogle" w:date="2017-05-28T13:03:00Z">
        <w:r w:rsidR="00160BB7">
          <w:t xml:space="preserve"> </w:t>
        </w:r>
      </w:ins>
      <w:ins w:id="19" w:author="Derek Ogle" w:date="2017-05-28T13:05:00Z">
        <w:r w:rsidR="00160BB7">
          <w:t xml:space="preserve">at a specified length </w:t>
        </w:r>
      </w:ins>
      <w:ins w:id="20" w:author="Derek Ogle" w:date="2017-05-30T10:15:00Z">
        <w:r w:rsidR="002740C9">
          <w:t>is</w:t>
        </w:r>
      </w:ins>
      <w:del w:id="21" w:author="Derek Ogle" w:date="2017-05-28T13:03:00Z">
        <w:r w:rsidR="00DB5399" w:rsidDel="00160BB7">
          <w:delText xml:space="preserve"> to</w:delText>
        </w:r>
      </w:del>
      <w:del w:id="22" w:author="Derek Ogle" w:date="2017-05-30T10:15:00Z">
        <w:r w:rsidR="00DB5399" w:rsidDel="002740C9">
          <w:delText xml:space="preserve"> be</w:delText>
        </w:r>
      </w:del>
      <w:r w:rsidR="00DB5399">
        <w:t xml:space="preserve"> directly </w:t>
      </w:r>
      <w:r w:rsidR="004442E7">
        <w:t xml:space="preserve">estimated </w:t>
      </w:r>
      <w:ins w:id="23" w:author="Derek Ogle" w:date="2017-05-28T13:03:00Z">
        <w:r w:rsidR="00160BB7">
          <w:t>and</w:t>
        </w:r>
      </w:ins>
      <w:del w:id="24" w:author="Derek Ogle" w:date="2017-05-28T13:03:00Z">
        <w:r w:rsidR="004442E7" w:rsidDel="00160BB7">
          <w:delText>so that</w:delText>
        </w:r>
      </w:del>
      <w:r w:rsidR="00466C4D">
        <w:t xml:space="preserve"> standard</w:t>
      </w:r>
      <w:r w:rsidR="004442E7">
        <w:t xml:space="preserve"> methods</w:t>
      </w:r>
      <w:ins w:id="25" w:author="Derek Ogle" w:date="2017-05-28T13:07:00Z">
        <w:r w:rsidR="0083687E" w:rsidRPr="0083687E">
          <w:t xml:space="preserve"> </w:t>
        </w:r>
        <w:r w:rsidR="0083687E">
          <w:t>can be used</w:t>
        </w:r>
      </w:ins>
      <w:r w:rsidR="004442E7">
        <w:t xml:space="preserve"> to construct confidence intervals and </w:t>
      </w:r>
      <w:r w:rsidR="00835233">
        <w:t xml:space="preserve">make </w:t>
      </w:r>
      <w:r w:rsidR="004442E7">
        <w:t>among-group comparisons for th</w:t>
      </w:r>
      <w:r w:rsidR="002954E1">
        <w:t>is parameter</w:t>
      </w:r>
      <w:del w:id="26" w:author="Derek Ogle" w:date="2017-05-28T13:07:00Z">
        <w:r w:rsidR="004442E7" w:rsidDel="0083687E">
          <w:delText xml:space="preserve"> can be used</w:delText>
        </w:r>
      </w:del>
      <w:r w:rsidR="004442E7">
        <w:t>. We demonstrate use of the new parameterization with two datasets.</w:t>
      </w:r>
    </w:p>
    <w:p w14:paraId="6E212A0F" w14:textId="77777777" w:rsidR="009A3997" w:rsidRDefault="009A3997" w:rsidP="00CF0A58">
      <w:pPr>
        <w:tabs>
          <w:tab w:val="clear" w:pos="360"/>
        </w:tabs>
        <w:spacing w:after="200" w:line="240" w:lineRule="auto"/>
        <w:ind w:firstLine="0"/>
        <w:jc w:val="left"/>
        <w:rPr>
          <w:rFonts w:eastAsiaTheme="majorEastAsia"/>
          <w:b/>
          <w:bCs/>
        </w:rPr>
      </w:pPr>
      <w:r>
        <w:br w:type="page"/>
      </w:r>
    </w:p>
    <w:p w14:paraId="71BEA63B" w14:textId="0475178E" w:rsidR="00681B21" w:rsidRPr="00B12686" w:rsidRDefault="00B12686" w:rsidP="007B484D">
      <w:pPr>
        <w:pStyle w:val="Heading1"/>
      </w:pPr>
      <w:r>
        <w:lastRenderedPageBreak/>
        <w:t>&lt;A&gt;</w:t>
      </w:r>
      <w:r w:rsidR="00EE1FBD" w:rsidRPr="00B12686">
        <w:t>Introduction</w:t>
      </w:r>
    </w:p>
    <w:p w14:paraId="68C30E8C" w14:textId="4670EC81" w:rsidR="00D00CFD" w:rsidRDefault="009E6505" w:rsidP="00CF0A58">
      <w:pPr>
        <w:pStyle w:val="BodyText"/>
        <w:jc w:val="left"/>
      </w:pPr>
      <w:r>
        <w:t>The length of time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w:t>
      </w:r>
      <w:r w:rsidR="00353153" w:rsidRPr="00353153">
        <w:t xml:space="preserve"> </w:t>
      </w:r>
      <w:r w:rsidR="00835233">
        <w:t xml:space="preserve">required </w:t>
      </w:r>
      <w:r w:rsidR="00353153" w:rsidRPr="00353153">
        <w:t xml:space="preserve">for </w:t>
      </w:r>
      <w:r w:rsidR="00835233">
        <w:t xml:space="preserve">fish in </w:t>
      </w:r>
      <w:r w:rsidR="00353153" w:rsidRPr="00353153">
        <w:t>a population to reach a</w:t>
      </w:r>
      <w:r w:rsidR="00385A68">
        <w:t xml:space="preserve"> </w:t>
      </w:r>
      <w:r w:rsidR="00205946">
        <w:t>specified</w:t>
      </w:r>
      <w:r w:rsidR="00385A68">
        <w:t xml:space="preserve"> </w:t>
      </w:r>
      <w:r w:rsidR="007A53BD">
        <w:t>mean length</w:t>
      </w:r>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85A68">
        <w:t xml:space="preserve">) is </w:t>
      </w:r>
      <w:r w:rsidR="00353153" w:rsidRPr="00353153">
        <w:t>useful for understanding the dynamics of fish population</w:t>
      </w:r>
      <w:r w:rsidR="00385A68">
        <w:t>s</w:t>
      </w:r>
      <w:r w:rsidR="00353153" w:rsidRPr="00353153">
        <w:t>.</w:t>
      </w:r>
      <w:r w:rsidR="004A2213">
        <w:t xml:space="preserve"> </w:t>
      </w:r>
      <w:r w:rsidR="00BF741C">
        <w:t>The</w:t>
      </w:r>
      <w:r w:rsidR="00D861E7">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A1E2A">
        <w:t xml:space="preserve"> </w:t>
      </w:r>
      <w:r w:rsidR="00BF741C">
        <w:t>value usually represents</w:t>
      </w:r>
      <w:r w:rsidR="00DA1E2A">
        <w:t xml:space="preserve"> the age when fish become vulnerable to fishing mortality</w:t>
      </w:r>
      <w:r w:rsidR="00D854CA">
        <w:t xml:space="preserve"> as</w:t>
      </w:r>
      <w:r w:rsidR="00DA1E2A">
        <w:t xml:space="preserve"> </w:t>
      </w:r>
      <w:r w:rsidR="004632A5">
        <w:t>i</w:t>
      </w:r>
      <w:r w:rsidR="00D861E7">
        <w:t>n Beverto</w:t>
      </w:r>
      <w:r w:rsidR="003A1B88">
        <w:t>n</w:t>
      </w:r>
      <w:r w:rsidR="00C34C83">
        <w:t>–</w:t>
      </w:r>
      <w:r w:rsidR="003A1B88">
        <w:t>Holt equilibrium yield models</w:t>
      </w:r>
      <w:r w:rsidR="00DD2BF9">
        <w:t xml:space="preserve"> (</w:t>
      </w:r>
      <w:r w:rsidR="00770471">
        <w:t>was</w:t>
      </w:r>
      <w:r w:rsidR="004632A5">
        <w:t xml:space="preserve">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ρ</m:t>
                </m:r>
              </m:e>
              <m:sup>
                <m:r>
                  <w:rPr>
                    <w:rFonts w:ascii="Cambria Math" w:hAnsi="Cambria Math"/>
                  </w:rPr>
                  <m:t>'</m:t>
                </m:r>
              </m:sup>
            </m:sSup>
          </m:sub>
        </m:sSub>
        <m:r>
          <w:rPr>
            <w:rFonts w:ascii="Cambria Math" w:hAnsi="Cambria Math"/>
          </w:rPr>
          <m:t xml:space="preserve"> </m:t>
        </m:r>
      </m:oMath>
      <w:r w:rsidR="004632A5">
        <w:t xml:space="preserve">in </w:t>
      </w:r>
      <w:r w:rsidR="00DD2BF9">
        <w:t>Beverton and Holt</w:t>
      </w:r>
      <w:r w:rsidR="004A2213">
        <w:t xml:space="preserve"> 1957)</w:t>
      </w:r>
      <w:r w:rsidR="00DA1E2A">
        <w:t>.</w:t>
      </w:r>
      <w:r w:rsidR="003A1B88">
        <w:t xml:space="preserve"> </w:t>
      </w:r>
      <w:r w:rsidR="00573C46">
        <w:t xml:space="preserve">These models have </w:t>
      </w:r>
      <w:r w:rsidR="00E45CD1">
        <w:t xml:space="preserve">long </w:t>
      </w:r>
      <w:r w:rsidR="00573C46">
        <w:t xml:space="preserve">been </w:t>
      </w:r>
      <w:r w:rsidR="003A1B88">
        <w:t>used to simulate fishery responses to changes in f</w:t>
      </w:r>
      <w:r w:rsidR="00174E89">
        <w:t xml:space="preserve">ishing mortality </w:t>
      </w:r>
      <w:r w:rsidR="00DD2BF9">
        <w:t>(Beverton and Holt</w:t>
      </w:r>
      <w:r w:rsidR="00573C46">
        <w:t xml:space="preserve"> 1957; Ricker 1975</w:t>
      </w:r>
      <w:r w:rsidR="00DD2BF9">
        <w:t xml:space="preserve">; Quinn and </w:t>
      </w:r>
      <w:proofErr w:type="spellStart"/>
      <w:r w:rsidR="00DD2BF9">
        <w:t>Deriso</w:t>
      </w:r>
      <w:proofErr w:type="spellEnd"/>
      <w:r w:rsidR="00A459C2">
        <w:t xml:space="preserve"> 1999</w:t>
      </w:r>
      <w:r w:rsidR="00573C46">
        <w:t>).</w:t>
      </w:r>
      <w:r w:rsidR="003A1B88">
        <w:t xml:space="preserve"> </w:t>
      </w:r>
      <w:r w:rsidR="00733C32">
        <w:t>R</w:t>
      </w:r>
      <w:r w:rsidR="00573C46">
        <w:t xml:space="preserve">elease of the Fisheries Analysis and Simulation </w:t>
      </w:r>
      <w:r w:rsidR="00DD2BF9">
        <w:t xml:space="preserve">Tools (FAST; </w:t>
      </w:r>
      <w:proofErr w:type="spellStart"/>
      <w:r w:rsidR="00DD2BF9">
        <w:t>Slipke</w:t>
      </w:r>
      <w:proofErr w:type="spellEnd"/>
      <w:r w:rsidR="00DD2BF9">
        <w:t xml:space="preserve"> and </w:t>
      </w:r>
      <w:proofErr w:type="spellStart"/>
      <w:r w:rsidR="00DD2BF9">
        <w:t>Maceina</w:t>
      </w:r>
      <w:proofErr w:type="spellEnd"/>
      <w:r w:rsidR="00573C46">
        <w:t xml:space="preserve"> 2001) and Fisheries Analysis and Modeling Simu</w:t>
      </w:r>
      <w:r w:rsidR="00DD2BF9">
        <w:t xml:space="preserve">lator (FAMS, </w:t>
      </w:r>
      <w:proofErr w:type="spellStart"/>
      <w:r w:rsidR="00DD2BF9">
        <w:t>Slipke</w:t>
      </w:r>
      <w:proofErr w:type="spellEnd"/>
      <w:r w:rsidR="00DD2BF9">
        <w:t xml:space="preserve"> and </w:t>
      </w:r>
      <w:proofErr w:type="spellStart"/>
      <w:r w:rsidR="00DD2BF9">
        <w:t>Maceina</w:t>
      </w:r>
      <w:proofErr w:type="spellEnd"/>
      <w:r w:rsidR="00573C46">
        <w:t xml:space="preserve"> 201</w:t>
      </w:r>
      <w:r w:rsidR="00252A73">
        <w:t>4</w:t>
      </w:r>
      <w:r w:rsidR="00573C46">
        <w:t xml:space="preserve">) </w:t>
      </w:r>
      <w:r w:rsidR="00AF306A">
        <w:t>software packages</w:t>
      </w:r>
      <w:r w:rsidR="00733C32">
        <w:t xml:space="preserve"> </w:t>
      </w:r>
      <w:r w:rsidR="00D25BF3">
        <w:t xml:space="preserve">resulted in increased use of </w:t>
      </w:r>
      <w:r w:rsidR="0037666A">
        <w:t>Beverton</w:t>
      </w:r>
      <w:r w:rsidR="00C34C83">
        <w:t>–</w:t>
      </w:r>
      <w:r w:rsidR="0037666A">
        <w:t xml:space="preserve">Holt </w:t>
      </w:r>
      <w:r w:rsidR="00573C46">
        <w:t>models</w:t>
      </w:r>
      <w:r w:rsidR="00174E89">
        <w:t xml:space="preserve"> to simulate the effects of length-based harvest regulations on </w:t>
      </w:r>
      <w:r w:rsidR="00E45CD1">
        <w:t xml:space="preserve">freshwater fisheries </w:t>
      </w:r>
      <w:r w:rsidR="003A1B88">
        <w:t>(</w:t>
      </w:r>
      <w:r w:rsidR="00205946">
        <w:t>e.g.,</w:t>
      </w:r>
      <w:r w:rsidR="00AF306A">
        <w:t xml:space="preserve"> </w:t>
      </w:r>
      <w:proofErr w:type="spellStart"/>
      <w:r w:rsidR="00DD2BF9">
        <w:t>Isermann</w:t>
      </w:r>
      <w:proofErr w:type="spellEnd"/>
      <w:r w:rsidR="00DD2BF9">
        <w:t xml:space="preserve"> et al.</w:t>
      </w:r>
      <w:r w:rsidR="00A459C2">
        <w:t xml:space="preserve"> 2002; </w:t>
      </w:r>
      <w:r w:rsidR="003A1B88">
        <w:t>Brenden et al. 2007; Colvin et al</w:t>
      </w:r>
      <w:r w:rsidR="00F72D03">
        <w:t>.</w:t>
      </w:r>
      <w:r w:rsidR="005D6EEA">
        <w:t xml:space="preserve"> 2013</w:t>
      </w:r>
      <w:r w:rsidR="003A1B88">
        <w:t>)</w:t>
      </w:r>
      <w:r w:rsidR="00D00CFD">
        <w:t>.</w:t>
      </w:r>
      <w:r w:rsidR="00C77E65">
        <w:t xml:space="preserve"> </w:t>
      </w:r>
      <w:r>
        <w:t xml:space="preserve">The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value may also be valuable outside of this modeling framework</w:t>
      </w:r>
      <w:r w:rsidR="00BE729C">
        <w:t xml:space="preserve"> because</w:t>
      </w:r>
      <w:r>
        <w:t xml:space="preserve"> it </w:t>
      </w:r>
      <w:r w:rsidR="00F25FBD">
        <w:t xml:space="preserve">provides a </w:t>
      </w:r>
      <w:r w:rsidR="00385A68">
        <w:t xml:space="preserve">measure of </w:t>
      </w:r>
      <w:r w:rsidR="00F25FBD">
        <w:t xml:space="preserve">cumulative </w:t>
      </w:r>
      <w:r w:rsidR="00385A68">
        <w:t>g</w:t>
      </w:r>
      <w:r w:rsidR="00353153" w:rsidRPr="00353153">
        <w:t>rowth</w:t>
      </w:r>
      <w:r w:rsidR="007D5B2A">
        <w:t xml:space="preserve"> </w:t>
      </w:r>
      <w:r w:rsidR="003A7725">
        <w:t xml:space="preserve">up to </w:t>
      </w:r>
      <w:r w:rsidR="007D5B2A">
        <w:t xml:space="preserve">age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F25FBD">
        <w:t xml:space="preserve"> that</w:t>
      </w:r>
      <w:r w:rsidR="00BE729C">
        <w:t xml:space="preserve"> </w:t>
      </w:r>
      <w:r w:rsidR="00733C32">
        <w:t>likely resp</w:t>
      </w:r>
      <w:r w:rsidR="007A53BD">
        <w:t>onds (or is related) to</w:t>
      </w:r>
      <w:r w:rsidR="00733C32">
        <w:t xml:space="preserve"> abiotic and biotic factors th</w:t>
      </w:r>
      <w:r w:rsidR="00DD2BF9">
        <w:t xml:space="preserve">at affect growth of fish (Brett 1979; </w:t>
      </w:r>
      <w:proofErr w:type="spellStart"/>
      <w:r w:rsidR="00DD2BF9">
        <w:t>Lorenzen</w:t>
      </w:r>
      <w:proofErr w:type="spellEnd"/>
      <w:r w:rsidR="00733C32">
        <w:t xml:space="preserve"> 2016).</w:t>
      </w:r>
      <w:r w:rsidR="00E36A78">
        <w:t xml:space="preserve"> </w:t>
      </w:r>
      <w:r w:rsidR="006A42E0">
        <w:t>For example, a</w:t>
      </w:r>
      <w:r w:rsidR="003A7725">
        <w:t xml:space="preserve">t a </w:t>
      </w:r>
      <w:proofErr w:type="gramStart"/>
      <w:r w:rsidR="003A7725">
        <w:t>fixed</w:t>
      </w:r>
      <w:r w:rsidR="00BE729C">
        <w:t xml:space="preserve">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oMath>
      <w:r w:rsidR="00DB7944">
        <w:t>, a population with a</w:t>
      </w:r>
      <w:r w:rsidR="00BE729C">
        <w:t xml:space="preserve"> larger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 xml:space="preserve"> </w:t>
      </w:r>
      <w:r w:rsidR="00AA0098">
        <w:t xml:space="preserve">grows </w:t>
      </w:r>
      <w:r w:rsidR="002954E1">
        <w:t>more slowly</w:t>
      </w:r>
      <w:r w:rsidR="00A60841">
        <w:t xml:space="preserve"> than</w:t>
      </w:r>
      <w:r w:rsidR="003A7725">
        <w:t xml:space="preserve"> </w:t>
      </w:r>
      <w:r w:rsidR="00DB7944">
        <w:t>a population with a</w:t>
      </w:r>
      <w:r w:rsidR="00BE729C">
        <w:t xml:space="preserve"> lower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w:t>
      </w:r>
      <w:r w:rsidR="007D5B2A">
        <w:t xml:space="preserve"> Thus,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85A68">
        <w:t xml:space="preserve"> </w:t>
      </w:r>
      <w:r w:rsidR="006A42E0">
        <w:t xml:space="preserve">may be </w:t>
      </w:r>
      <w:r w:rsidR="007B637F">
        <w:t xml:space="preserve">a </w:t>
      </w:r>
      <w:r w:rsidR="006A42E0">
        <w:t>useful</w:t>
      </w:r>
      <w:r w:rsidR="007B637F">
        <w:t xml:space="preserve"> parameter</w:t>
      </w:r>
      <w:r w:rsidR="006A42E0">
        <w:t xml:space="preserve"> for comparing growth among populations.</w:t>
      </w:r>
    </w:p>
    <w:p w14:paraId="2DC44895" w14:textId="57AC49CF" w:rsidR="00815159" w:rsidRDefault="007F4324" w:rsidP="00CF0A58">
      <w:pPr>
        <w:pStyle w:val="BodyText"/>
        <w:jc w:val="left"/>
      </w:pPr>
      <w:r>
        <w:t>Typically</w:t>
      </w:r>
      <w:r w:rsidR="00DB7944">
        <w:t>,</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has been estimated by fitting a </w:t>
      </w:r>
      <w:r w:rsidR="00F91699">
        <w:t>von Bertalanffy growth function (</w:t>
      </w:r>
      <w:r>
        <w:t>VBGF</w:t>
      </w:r>
      <w:r w:rsidR="00F91699">
        <w:t>)</w:t>
      </w:r>
      <w:r>
        <w:t xml:space="preserve"> to </w:t>
      </w:r>
      <w:r w:rsidR="00DB7944">
        <w:t xml:space="preserve">length and age </w:t>
      </w:r>
      <w:r>
        <w:t>data and then algebraically rearranging the best-fit equation to solve for</w:t>
      </w:r>
      <w:r w:rsidR="00A33D88">
        <w:t xml:space="preserve"> age given the</w:t>
      </w:r>
      <w:r>
        <w:t xml:space="preserve"> </w:t>
      </w:r>
      <w:r w:rsidR="004830AD">
        <w:t>specified</w:t>
      </w:r>
      <w:r>
        <w:t xml:space="preserve"> length</w:t>
      </w:r>
      <w:r w:rsidR="00A33D88">
        <w:t xml:space="preserve"> </w:t>
      </w:r>
      <m:oMath>
        <m:sSub>
          <m:sSubPr>
            <m:ctrlPr>
              <w:rPr>
                <w:rFonts w:ascii="Cambria Math" w:hAnsi="Cambria Math"/>
                <w:i/>
              </w:rPr>
            </m:ctrlPr>
          </m:sSubPr>
          <m:e>
            <m:r>
              <w:rPr>
                <w:rFonts w:ascii="Cambria Math" w:hAnsi="Cambria Math"/>
              </w:rPr>
              <m:t>L</m:t>
            </m:r>
          </m:e>
          <m:sub>
            <m:r>
              <w:rPr>
                <w:rFonts w:ascii="Cambria Math" w:hAnsi="Cambria Math"/>
              </w:rPr>
              <m:t>r</m:t>
            </m:r>
          </m:sub>
        </m:sSub>
      </m:oMath>
      <w:r w:rsidR="007D5B2A">
        <w:t xml:space="preserve"> (</w:t>
      </w:r>
      <w:r w:rsidR="00DD2BF9">
        <w:t>Beverton and Holt</w:t>
      </w:r>
      <w:r w:rsidR="00174E89">
        <w:t xml:space="preserve"> 1957; </w:t>
      </w:r>
      <w:r w:rsidR="00DD2BF9">
        <w:t>Gulland</w:t>
      </w:r>
      <w:r w:rsidR="00657CBF">
        <w:t xml:space="preserve"> 1973; </w:t>
      </w:r>
      <w:r w:rsidR="00DD2BF9">
        <w:t>Clark</w:t>
      </w:r>
      <w:r w:rsidR="001B08EA">
        <w:t xml:space="preserve"> 1983; </w:t>
      </w:r>
      <w:r w:rsidR="00DD2BF9">
        <w:t>Allen and Miranda</w:t>
      </w:r>
      <w:r w:rsidR="00927325">
        <w:t xml:space="preserve"> 1995; </w:t>
      </w:r>
      <w:proofErr w:type="spellStart"/>
      <w:r w:rsidR="007D5B2A">
        <w:t>Slipke</w:t>
      </w:r>
      <w:proofErr w:type="spellEnd"/>
      <w:r w:rsidR="007D5B2A">
        <w:t xml:space="preserve"> and</w:t>
      </w:r>
      <w:r w:rsidR="00DD2BF9">
        <w:t xml:space="preserve"> </w:t>
      </w:r>
      <w:proofErr w:type="spellStart"/>
      <w:r w:rsidR="00DD2BF9">
        <w:t>Maceina</w:t>
      </w:r>
      <w:proofErr w:type="spellEnd"/>
      <w:r w:rsidR="007D5B2A">
        <w:t xml:space="preserve"> 2001)</w:t>
      </w:r>
      <w:r w:rsidR="0089116D">
        <w:t>.</w:t>
      </w:r>
      <w:r>
        <w:t xml:space="preserve"> </w:t>
      </w:r>
      <w:r w:rsidR="007B064B">
        <w:t xml:space="preserve">The delta method </w:t>
      </w:r>
      <w:r w:rsidR="00DD2BF9">
        <w:t>(</w:t>
      </w:r>
      <w:proofErr w:type="spellStart"/>
      <w:r w:rsidR="00DD2BF9">
        <w:t>Seber</w:t>
      </w:r>
      <w:proofErr w:type="spellEnd"/>
      <w:r w:rsidR="00DD2BF9">
        <w:t xml:space="preserve"> and Wild 2003; Ritz and </w:t>
      </w:r>
      <w:proofErr w:type="spellStart"/>
      <w:r w:rsidR="00DD2BF9">
        <w:t>Streibig</w:t>
      </w:r>
      <w:proofErr w:type="spellEnd"/>
      <w:r w:rsidR="009A4F31">
        <w:t xml:space="preserve"> 2008) </w:t>
      </w:r>
      <w:r w:rsidR="007B064B">
        <w:t>or bootstrapping</w:t>
      </w:r>
      <w:r w:rsidR="00E4492C">
        <w:t xml:space="preserve"> (</w:t>
      </w:r>
      <w:proofErr w:type="spellStart"/>
      <w:r w:rsidR="00E4492C">
        <w:t>Hilborn</w:t>
      </w:r>
      <w:proofErr w:type="spellEnd"/>
      <w:r w:rsidR="00E4492C">
        <w:t xml:space="preserve"> and </w:t>
      </w:r>
      <w:proofErr w:type="spellStart"/>
      <w:r w:rsidR="00DD2BF9">
        <w:t>Mangel</w:t>
      </w:r>
      <w:proofErr w:type="spellEnd"/>
      <w:r w:rsidR="00DD2BF9">
        <w:t xml:space="preserve"> 1997; Ritz and </w:t>
      </w:r>
      <w:proofErr w:type="spellStart"/>
      <w:r w:rsidR="00DD2BF9">
        <w:t>Streibig</w:t>
      </w:r>
      <w:proofErr w:type="spellEnd"/>
      <w:r w:rsidR="00E4492C">
        <w:t xml:space="preserve"> 2008)</w:t>
      </w:r>
      <w:r w:rsidR="007B064B">
        <w:t xml:space="preserve"> may be used to approximate </w:t>
      </w:r>
      <w:r w:rsidR="00175E6D">
        <w:t xml:space="preserve">standard errors and </w:t>
      </w:r>
      <w:r w:rsidR="00DB7944">
        <w:t>confidence intervals for</w:t>
      </w:r>
      <w:r w:rsidR="007B064B">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 xml:space="preserve"> derived in this manner</w:t>
      </w:r>
      <w:r w:rsidR="007B064B">
        <w:t>. However, likelihood profiles</w:t>
      </w:r>
      <w:r w:rsidR="00776787">
        <w:t xml:space="preserve"> (</w:t>
      </w:r>
      <w:proofErr w:type="spellStart"/>
      <w:r w:rsidR="00DD2BF9">
        <w:t>Hilborn</w:t>
      </w:r>
      <w:proofErr w:type="spellEnd"/>
      <w:r w:rsidR="00DD2BF9">
        <w:t xml:space="preserve"> and </w:t>
      </w:r>
      <w:proofErr w:type="spellStart"/>
      <w:r w:rsidR="00DD2BF9">
        <w:t>Mangel</w:t>
      </w:r>
      <w:proofErr w:type="spellEnd"/>
      <w:r w:rsidR="00DD2BF9">
        <w:t xml:space="preserve"> 1997; Ritz and </w:t>
      </w:r>
      <w:proofErr w:type="spellStart"/>
      <w:r w:rsidR="00DD2BF9">
        <w:t>Streibig</w:t>
      </w:r>
      <w:proofErr w:type="spellEnd"/>
      <w:r w:rsidR="00E4492C">
        <w:t xml:space="preserve"> 2008</w:t>
      </w:r>
      <w:r w:rsidR="00776787">
        <w:t>)</w:t>
      </w:r>
      <w:r w:rsidR="007B064B">
        <w:t xml:space="preserve"> </w:t>
      </w:r>
      <w:r w:rsidR="00776787">
        <w:t>cannot</w:t>
      </w:r>
      <w:r w:rsidR="007B064B">
        <w:t xml:space="preserve"> be used to </w:t>
      </w:r>
      <w:r w:rsidR="00DB7944">
        <w:lastRenderedPageBreak/>
        <w:t>construct</w:t>
      </w:r>
      <w:r w:rsidR="007B064B">
        <w:t xml:space="preserve"> confidence intervals for the derived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7B064B">
        <w:t xml:space="preserve"> and usual methods </w:t>
      </w:r>
      <w:r w:rsidR="00ED74D7">
        <w:t>[</w:t>
      </w:r>
      <w:r w:rsidR="007B064B">
        <w:t>extra sum-of-squares tests</w:t>
      </w:r>
      <w:r w:rsidR="00DD2BF9">
        <w:t xml:space="preserve"> (Ritz and </w:t>
      </w:r>
      <w:proofErr w:type="spellStart"/>
      <w:r w:rsidR="00DD2BF9">
        <w:t>Streibig</w:t>
      </w:r>
      <w:proofErr w:type="spellEnd"/>
      <w:r w:rsidR="00A30EFF">
        <w:t xml:space="preserve"> 2008)</w:t>
      </w:r>
      <w:r w:rsidR="007B064B">
        <w:t>, likelihood ratio tests</w:t>
      </w:r>
      <w:r w:rsidR="00A30EFF">
        <w:t xml:space="preserve"> (</w:t>
      </w:r>
      <w:r w:rsidR="00DC6B28">
        <w:t>Kimura 1980</w:t>
      </w:r>
      <w:r w:rsidR="00A30EFF">
        <w:t>)</w:t>
      </w:r>
      <w:r w:rsidR="007B064B">
        <w:t>, or information criterion</w:t>
      </w:r>
      <w:r w:rsidR="00B660E1">
        <w:t xml:space="preserve"> approaches</w:t>
      </w:r>
      <w:r w:rsidR="00DD2BF9">
        <w:t xml:space="preserve"> (Burnham and Anderson</w:t>
      </w:r>
      <w:r w:rsidR="00A30EFF">
        <w:t xml:space="preserve"> 2002)</w:t>
      </w:r>
      <w:r w:rsidR="00ED74D7">
        <w:t>]</w:t>
      </w:r>
      <w:r w:rsidR="007B064B">
        <w:t xml:space="preserve"> for comparing models </w:t>
      </w:r>
      <w:r w:rsidR="00DB7944">
        <w:t xml:space="preserve">cannot be used </w:t>
      </w:r>
      <w:r w:rsidR="007B064B">
        <w:t xml:space="preserve">to determine if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B064B">
        <w:t xml:space="preserve"> differs among populations</w:t>
      </w:r>
      <w:r w:rsidR="00815159">
        <w:t>.</w:t>
      </w:r>
      <w:r w:rsidR="002A2F13">
        <w:t xml:space="preserve"> </w:t>
      </w:r>
      <w:r w:rsidR="005E7279">
        <w:t>T</w:t>
      </w:r>
      <w:r w:rsidR="00A33D88">
        <w:t>hese statistical shortcomings could be overcome</w:t>
      </w:r>
      <w:r w:rsidR="005E7279">
        <w:t xml:space="preserve"> if</w:t>
      </w:r>
      <w:r w:rsidR="00A33D8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33D88">
        <w:t xml:space="preserve"> </w:t>
      </w:r>
      <w:r w:rsidR="005E7279">
        <w:t>was</w:t>
      </w:r>
      <w:r w:rsidR="00A33D88">
        <w:t xml:space="preserve"> directly estimated</w:t>
      </w:r>
      <w:r w:rsidR="005E7279">
        <w:t xml:space="preserve"> as a parameter</w:t>
      </w:r>
      <w:r w:rsidR="00A33D88">
        <w:t xml:space="preserve"> </w:t>
      </w:r>
      <w:r w:rsidR="00B660E1">
        <w:t xml:space="preserve">in the VBGF </w:t>
      </w:r>
      <w:r w:rsidR="00A33D88">
        <w:t xml:space="preserve">rather than </w:t>
      </w:r>
      <w:r w:rsidR="005E7279">
        <w:t xml:space="preserve">being </w:t>
      </w:r>
      <w:r w:rsidR="00B660E1">
        <w:t>derived from other</w:t>
      </w:r>
      <w:r w:rsidR="00A33D88">
        <w:t xml:space="preserve"> parameters</w:t>
      </w:r>
      <w:r w:rsidR="00B660E1">
        <w:t xml:space="preserve"> in the VBGF</w:t>
      </w:r>
      <w:r w:rsidR="00A33D88">
        <w:t>.</w:t>
      </w:r>
    </w:p>
    <w:p w14:paraId="5E5EF5A9" w14:textId="4A23BE1A" w:rsidR="00FA7F9C" w:rsidRDefault="00815159" w:rsidP="00CF0A58">
      <w:pPr>
        <w:pStyle w:val="BodyText"/>
        <w:jc w:val="left"/>
      </w:pPr>
      <w:r>
        <w:t>Additionally, so</w:t>
      </w:r>
      <w:r w:rsidR="00332843">
        <w:t>me parameters in the usual VBGF</w:t>
      </w:r>
      <w:r>
        <w:t xml:space="preserve"> may be illogical </w:t>
      </w:r>
      <w:r w:rsidR="00413235">
        <w:t xml:space="preserve">and poorly estimated (i.e., imprecise) </w:t>
      </w:r>
      <w:r>
        <w:t>because the</w:t>
      </w:r>
      <w:r w:rsidR="00413235">
        <w:t>y</w:t>
      </w:r>
      <w:r>
        <w:t xml:space="preserve"> represent value</w:t>
      </w:r>
      <w:r w:rsidR="00413235">
        <w:t xml:space="preserve">s outside the </w:t>
      </w:r>
      <w:r>
        <w:t>domain of</w:t>
      </w:r>
      <w:r w:rsidR="00413235">
        <w:t xml:space="preserve"> observed</w:t>
      </w:r>
      <w:r>
        <w:t xml:space="preserve"> age</w:t>
      </w:r>
      <w:r w:rsidR="00413235">
        <w:t>s</w:t>
      </w:r>
      <w:r>
        <w:t>. In some</w:t>
      </w:r>
      <w:r w:rsidR="00413235">
        <w:t xml:space="preserve"> instances, these parameters have been</w:t>
      </w:r>
      <w:r>
        <w:t xml:space="preserve"> fixed at constant values (</w:t>
      </w:r>
      <w:proofErr w:type="spellStart"/>
      <w:r w:rsidR="00FC4A55">
        <w:t>Isermann</w:t>
      </w:r>
      <w:proofErr w:type="spellEnd"/>
      <w:r w:rsidR="00FC4A55">
        <w:t xml:space="preserve"> et al. 2007; Weber et al. 2011</w:t>
      </w:r>
      <w:r>
        <w:t xml:space="preserve">), which may </w:t>
      </w:r>
      <w:r w:rsidR="00413235">
        <w:t xml:space="preserve">negatively </w:t>
      </w:r>
      <w:r>
        <w:t>affect estimates of other parameters</w:t>
      </w:r>
      <w:r w:rsidR="00413235">
        <w:t xml:space="preserve"> and values</w:t>
      </w:r>
      <w:r w:rsidR="00A33D88" w:rsidRPr="00A33D88">
        <w:t xml:space="preserve"> </w:t>
      </w:r>
      <w:r w:rsidR="00A33D88">
        <w:t>derived from these parameters</w:t>
      </w:r>
      <w:r w:rsidR="00413235">
        <w:t xml:space="preserve">, such </w:t>
      </w:r>
      <w:proofErr w:type="gramStart"/>
      <w:r w:rsidR="00413235">
        <w:t xml:space="preserve">as </w:t>
      </w:r>
      <w:proofErr w:type="gramEnd"/>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00A33D88">
        <w:t xml:space="preserve"> </w:t>
      </w:r>
      <w:r w:rsidR="00623C17">
        <w:t>In contrast,</w:t>
      </w:r>
      <w:r w:rsidR="00EA1993">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EA1993">
        <w:t xml:space="preserve"> is unlikely to be outside the domain of observed ages and, thus, is likely to </w:t>
      </w:r>
      <w:r w:rsidR="00A33D88">
        <w:t>be logical</w:t>
      </w:r>
      <w:r w:rsidR="00623C17">
        <w:t>ly</w:t>
      </w:r>
      <w:r w:rsidR="00A33D88">
        <w:t xml:space="preserve"> and precise</w:t>
      </w:r>
      <w:r w:rsidR="00EA1993">
        <w:t xml:space="preserve">ly estimated if it </w:t>
      </w:r>
      <w:r w:rsidR="00114E4C">
        <w:t>is</w:t>
      </w:r>
      <w:r w:rsidR="00EA1993">
        <w:t xml:space="preserve"> a parameter in a VBGF.</w:t>
      </w:r>
    </w:p>
    <w:p w14:paraId="730F7FCB" w14:textId="65016214" w:rsidR="006773E4" w:rsidRDefault="006773E4" w:rsidP="00CF0A58">
      <w:pPr>
        <w:jc w:val="left"/>
      </w:pPr>
      <w:r w:rsidRPr="003B53E7">
        <w:t>The</w:t>
      </w:r>
      <w:r w:rsidR="00F91699" w:rsidRPr="003B53E7">
        <w:t>refore, the</w:t>
      </w:r>
      <w:r w:rsidR="00B660E1">
        <w:t xml:space="preserve"> objectives of this brief</w:t>
      </w:r>
      <w:r w:rsidRPr="003B53E7">
        <w:t xml:space="preserve"> are to </w:t>
      </w:r>
      <w:r w:rsidR="00E87A41" w:rsidRPr="003B53E7">
        <w:t>(1) describe</w:t>
      </w:r>
      <w:r w:rsidRPr="003B53E7">
        <w:t xml:space="preserve"> a VBGF that </w:t>
      </w:r>
      <w:r w:rsidR="00776787">
        <w:t xml:space="preserve">has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114E4C">
        <w:t xml:space="preserve"> as a </w:t>
      </w:r>
      <w:r w:rsidR="009A4F31" w:rsidRPr="003B53E7">
        <w:t>directly estimate</w:t>
      </w:r>
      <w:r w:rsidR="009A4F31">
        <w:t xml:space="preserve">d </w:t>
      </w:r>
      <w:r w:rsidR="00114E4C">
        <w:t xml:space="preserve">parameter </w:t>
      </w:r>
      <w:r w:rsidRPr="003B53E7">
        <w:t xml:space="preserve">and </w:t>
      </w:r>
      <w:r w:rsidR="00E87A41" w:rsidRPr="003B53E7">
        <w:t xml:space="preserve">(2) </w:t>
      </w:r>
      <w:r w:rsidRPr="003B53E7">
        <w:t xml:space="preserve">demonstrate </w:t>
      </w:r>
      <w:r w:rsidR="00EA1993">
        <w:t xml:space="preserve">how </w:t>
      </w:r>
      <w:r w:rsidR="00E87A41" w:rsidRPr="003B53E7">
        <w:t xml:space="preserve">this </w:t>
      </w:r>
      <w:r w:rsidR="00623C17">
        <w:t>VBGF</w:t>
      </w:r>
      <w:r w:rsidR="00E87A41" w:rsidRPr="003B53E7">
        <w:t xml:space="preserve"> </w:t>
      </w:r>
      <w:r w:rsidR="009A4F31">
        <w:t>can be</w:t>
      </w:r>
      <w:r w:rsidR="00EA1993">
        <w:t xml:space="preserve"> used </w:t>
      </w:r>
      <w:r w:rsidR="00E87A41" w:rsidRPr="003B53E7">
        <w:t xml:space="preserve">to </w:t>
      </w:r>
      <w:r w:rsidR="00114E4C">
        <w:t xml:space="preserve">directly </w:t>
      </w:r>
      <w:r w:rsidR="00E87A41" w:rsidRPr="003B53E7">
        <w:t xml:space="preserve">estimate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and </w:t>
      </w:r>
      <w:r w:rsidR="00776787">
        <w:t>identify</w:t>
      </w:r>
      <w:r w:rsidR="0006728C">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between populations</w:t>
      </w:r>
      <w:r w:rsidR="00E87A41" w:rsidRPr="003B53E7">
        <w:t>.</w:t>
      </w:r>
    </w:p>
    <w:p w14:paraId="50A988D5" w14:textId="77777777" w:rsidR="007B484D" w:rsidRPr="003B53E7" w:rsidRDefault="007B484D" w:rsidP="00CF0A58">
      <w:pPr>
        <w:jc w:val="left"/>
      </w:pPr>
    </w:p>
    <w:p w14:paraId="0D810E29" w14:textId="2608EF9E" w:rsidR="00F566FC" w:rsidRPr="007B484D" w:rsidRDefault="00B12686" w:rsidP="007B484D">
      <w:pPr>
        <w:pStyle w:val="Heading1"/>
      </w:pPr>
      <w:r w:rsidRPr="007B484D">
        <w:t>&lt;A&gt;</w:t>
      </w:r>
      <w:r w:rsidR="007D5A1D" w:rsidRPr="007B484D">
        <w:t>Theor</w:t>
      </w:r>
      <w:r w:rsidR="007B484D" w:rsidRPr="007B484D">
        <w:t>etical Develop</w:t>
      </w:r>
      <w:r w:rsidRPr="007B484D">
        <w:t>ment</w:t>
      </w:r>
    </w:p>
    <w:p w14:paraId="1610492A" w14:textId="4B68C125" w:rsidR="00C802EC" w:rsidRDefault="00C802EC" w:rsidP="00CF0A58">
      <w:pPr>
        <w:jc w:val="left"/>
      </w:pPr>
      <w:r>
        <w:t>The most common</w:t>
      </w:r>
      <w:r w:rsidR="00332843">
        <w:t>ly used</w:t>
      </w:r>
      <w:r>
        <w:t xml:space="preserve"> parameterization</w:t>
      </w:r>
      <w:r w:rsidR="00332843" w:rsidRPr="00332843">
        <w:t xml:space="preserve"> </w:t>
      </w:r>
      <w:r w:rsidR="00332843">
        <w:t xml:space="preserve">of the VBGF from </w:t>
      </w:r>
      <w:r>
        <w:t>Beverton and Holt</w:t>
      </w:r>
      <w:r w:rsidR="00332843">
        <w:t xml:space="preserve"> (</w:t>
      </w:r>
      <w:r w:rsidR="0006728C">
        <w:t>1957</w:t>
      </w:r>
      <w:r>
        <w:t>) is</w:t>
      </w:r>
    </w:p>
    <w:p w14:paraId="57638B9A" w14:textId="21E64897" w:rsidR="00C802EC" w:rsidRDefault="00C802EC" w:rsidP="00CF0A58">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m:rPr>
            <m:sty m:val="p"/>
          </m:rPr>
          <w:rPr>
            <w:rFonts w:ascii="Cambria Math" w:hAnsi="Cambria Math"/>
          </w:rPr>
          <m:t>)</m:t>
        </m:r>
      </m:oMath>
      <w:r w:rsidRPr="001E300F">
        <w:t xml:space="preserve"> </w:t>
      </w:r>
      <w:r>
        <w:tab/>
        <w:t>(1)</w:t>
      </w:r>
    </w:p>
    <w:p w14:paraId="5948F734" w14:textId="4DBB0019" w:rsidR="00C802EC" w:rsidRDefault="00C802EC" w:rsidP="00CF0A58">
      <w:pPr>
        <w:ind w:firstLine="0"/>
        <w:jc w:val="left"/>
      </w:pPr>
      <w:r w:rsidRPr="00722EB0">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w:t>
      </w:r>
      <w:r>
        <w:t>mean</w:t>
      </w:r>
      <w:r w:rsidRPr="00722EB0">
        <w:t xml:space="preserve"> length at time (</w:t>
      </w:r>
      <w:r w:rsidR="004B4446">
        <w:t>hereafter,</w:t>
      </w:r>
      <w:r w:rsidR="004B4446" w:rsidRPr="00722EB0">
        <w:t xml:space="preserve"> </w:t>
      </w:r>
      <w:r w:rsidRPr="00722EB0">
        <w:t xml:space="preserve">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w:t>
      </w:r>
      <m:oMath>
        <m:r>
          <w:rPr>
            <w:rFonts w:ascii="Cambria Math" w:hAnsi="Cambria Math"/>
          </w:rPr>
          <m:t>K</m:t>
        </m:r>
      </m:oMath>
      <w:r w:rsidRPr="00722EB0">
        <w:t xml:space="preserve"> is a measure of the exponential rate </w:t>
      </w:r>
      <w:r>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approach</w:t>
      </w:r>
      <w:r>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(Schnute and Fournier, 1980),</w:t>
      </w:r>
      <w:r w:rsidRPr="00722EB0">
        <w:t xml:space="preserve"> and</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is the theoretical </w:t>
      </w:r>
      <w:r w:rsidR="00114E4C">
        <w:t>a</w:t>
      </w:r>
      <w:r w:rsidRPr="00722EB0">
        <w:t xml:space="preserve">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would be zero</w:t>
      </w:r>
      <w:r>
        <w:t xml:space="preserve"> (i.e., the x-intercept</w:t>
      </w:r>
      <w:r w:rsidR="003B53E7">
        <w:t>; Figure 1</w:t>
      </w:r>
      <w:r>
        <w:t>)</w:t>
      </w:r>
      <w:r w:rsidR="005C3886">
        <w:t>.</w:t>
      </w:r>
    </w:p>
    <w:p w14:paraId="163C4721" w14:textId="03ACFA77" w:rsidR="00C802EC" w:rsidRDefault="002A3E99" w:rsidP="00CF0A58">
      <w:pPr>
        <w:ind w:firstLine="0"/>
        <w:jc w:val="left"/>
      </w:pPr>
      <w:r>
        <w:t>The original parameterization</w:t>
      </w:r>
      <w:r w:rsidR="0025578B">
        <w:t xml:space="preserve"> of the VBGF</w:t>
      </w:r>
      <w:r>
        <w:t xml:space="preserve"> from von Bertalanffy (1938) is</w:t>
      </w:r>
    </w:p>
    <w:p w14:paraId="427B4FDF" w14:textId="119446AC" w:rsidR="002A3E99" w:rsidRDefault="002A3E99" w:rsidP="00CF0A58">
      <w:pPr>
        <w:pStyle w:val="equation"/>
        <w:jc w:val="left"/>
      </w:pPr>
      <w:r>
        <w:lastRenderedPageBreak/>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w:del w:id="27" w:author="Derek Ogle" w:date="2017-05-28T13:11:00Z">
            <m:rPr>
              <m:sty m:val="p"/>
            </m:rPr>
            <w:rPr>
              <w:rFonts w:ascii="Cambria Math" w:hAnsi="Cambria Math"/>
            </w:rPr>
            <m:t>+</m:t>
          </w:del>
        </m:r>
        <m:r>
          <w:ins w:id="28" w:author="Derek Ogle" w:date="2017-05-28T13:11:00Z">
            <m:rPr>
              <m:sty m:val="p"/>
            </m:rPr>
            <w:rPr>
              <w:rFonts w:ascii="Cambria Math" w:hAnsi="Cambria Math"/>
            </w:rPr>
            <m:t>-</m:t>
          </w:ins>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oMath>
      <w:r w:rsidRPr="001E300F">
        <w:t xml:space="preserve"> </w:t>
      </w:r>
    </w:p>
    <w:p w14:paraId="7673DFFC" w14:textId="5681CD61" w:rsidR="00EB0091" w:rsidRDefault="00EB0091" w:rsidP="00CF0A58">
      <w:pPr>
        <w:ind w:firstLine="0"/>
        <w:jc w:val="left"/>
      </w:pPr>
      <w:proofErr w:type="gramStart"/>
      <w:r>
        <w:t>or</w:t>
      </w:r>
      <w:proofErr w:type="gramEnd"/>
      <w:r w:rsidR="00533921">
        <w:t>, equivalently,</w:t>
      </w:r>
    </w:p>
    <w:p w14:paraId="667C6EBB" w14:textId="0706E459" w:rsidR="00EB0091" w:rsidRDefault="00EB0091" w:rsidP="001559E9">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e>
        </m:d>
      </m:oMath>
      <w:r w:rsidRPr="001E300F">
        <w:t xml:space="preserve"> </w:t>
      </w:r>
      <w:r>
        <w:tab/>
        <w:t>(2)</w:t>
      </w:r>
    </w:p>
    <w:p w14:paraId="71FB3875" w14:textId="35DF2CB4" w:rsidR="00E832F4" w:rsidRDefault="002A3E99" w:rsidP="001559E9">
      <w:pPr>
        <w:ind w:firstLine="0"/>
        <w:jc w:val="left"/>
      </w:pPr>
      <w:proofErr w:type="gramStart"/>
      <w:r>
        <w:t>where</w:t>
      </w:r>
      <w:proofErr w:type="gramEnd"/>
      <w:r>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t xml:space="preserve"> is </w:t>
      </w:r>
      <m:oMath>
        <m:sSub>
          <m:sSubPr>
            <m:ctrlPr>
              <w:rPr>
                <w:rFonts w:ascii="Cambria Math" w:hAnsi="Cambria Math"/>
              </w:rPr>
            </m:ctrlPr>
          </m:sSubPr>
          <m:e>
            <m:r>
              <w:rPr>
                <w:rFonts w:ascii="Cambria Math" w:hAnsi="Cambria Math"/>
              </w:rPr>
              <m:t>L</m:t>
            </m:r>
          </m:e>
          <m:sub>
            <m:r>
              <m:rPr>
                <m:sty m:val="p"/>
              </m:rPr>
              <w:rPr>
                <w:rFonts w:ascii="Cambria Math" w:hAnsi="Cambria Math"/>
              </w:rPr>
              <m:t>t</m:t>
            </m:r>
          </m:sub>
        </m:sSub>
      </m:oMath>
      <w:r>
        <w:t xml:space="preserve"> when </w:t>
      </w:r>
      <w:r>
        <w:rPr>
          <w:i/>
        </w:rPr>
        <w:t>t</w:t>
      </w:r>
      <w:r w:rsidR="00332843">
        <w:rPr>
          <w:i/>
        </w:rPr>
        <w:t xml:space="preserve"> </w:t>
      </w:r>
      <w:r>
        <w:t>=</w:t>
      </w:r>
      <w:r w:rsidR="00332843">
        <w:t xml:space="preserve"> </w:t>
      </w:r>
      <w:r>
        <w:t>0 (i.e., y-intercept</w:t>
      </w:r>
      <w:r w:rsidR="003B53E7">
        <w:t>; Figure 1</w:t>
      </w:r>
      <w:r>
        <w:t xml:space="preserve">). </w:t>
      </w:r>
      <w:del w:id="29" w:author="Derek Ogle" w:date="2017-05-28T13:19:00Z">
        <w:r w:rsidR="00460F41" w:rsidDel="007C60B8">
          <w:delText>The fundamental similarity</w:delText>
        </w:r>
        <w:r w:rsidR="006F0E2B" w:rsidDel="007C60B8">
          <w:delText xml:space="preserve"> between </w:delText>
        </w:r>
      </w:del>
      <w:ins w:id="30" w:author="Derek Ogle" w:date="2017-05-28T13:19:00Z">
        <w:r w:rsidR="007C60B8">
          <w:t>With</w:t>
        </w:r>
      </w:ins>
      <w:ins w:id="31" w:author="Derek Ogle" w:date="2017-05-30T10:19:00Z">
        <w:r w:rsidR="00577421">
          <w:t xml:space="preserve"> simple, but</w:t>
        </w:r>
      </w:ins>
      <w:ins w:id="32" w:author="Derek Ogle" w:date="2017-05-28T13:19:00Z">
        <w:r w:rsidR="007C60B8">
          <w:t xml:space="preserve"> judicial</w:t>
        </w:r>
      </w:ins>
      <w:ins w:id="33" w:author="Derek Ogle" w:date="2017-05-30T10:19:00Z">
        <w:r w:rsidR="00577421">
          <w:t>,</w:t>
        </w:r>
      </w:ins>
      <w:ins w:id="34" w:author="Derek Ogle" w:date="2017-05-28T13:19:00Z">
        <w:r w:rsidR="007C60B8">
          <w:t xml:space="preserve"> addition of zeroes, </w:t>
        </w:r>
      </w:ins>
      <w:r w:rsidR="006F0E2B">
        <w:t>e</w:t>
      </w:r>
      <w:r w:rsidR="00E832F4">
        <w:t xml:space="preserve">quations (1) </w:t>
      </w:r>
      <w:r w:rsidR="00EB0091">
        <w:t>and (2</w:t>
      </w:r>
      <w:r w:rsidR="00E832F4">
        <w:t xml:space="preserve">) </w:t>
      </w:r>
      <w:ins w:id="35" w:author="Derek Ogle" w:date="2017-05-28T13:20:00Z">
        <w:r w:rsidR="007C60B8">
          <w:t>can be</w:t>
        </w:r>
      </w:ins>
      <w:del w:id="36" w:author="Derek Ogle" w:date="2017-05-28T13:20:00Z">
        <w:r w:rsidR="00460F41" w:rsidDel="007C60B8">
          <w:delText>is seen when these equation</w:delText>
        </w:r>
        <w:r w:rsidR="006F0E2B" w:rsidDel="007C60B8">
          <w:delText>s are</w:delText>
        </w:r>
      </w:del>
      <w:r w:rsidR="00E832F4">
        <w:t xml:space="preserve"> expressed</w:t>
      </w:r>
      <w:r w:rsidR="006F0E2B">
        <w:t>, respectively,</w:t>
      </w:r>
      <w:r w:rsidR="00E832F4">
        <w:t xml:space="preserve"> as</w:t>
      </w:r>
      <w:r w:rsidR="00521DC6">
        <w:t>:</w:t>
      </w:r>
    </w:p>
    <w:p w14:paraId="3A8BB317" w14:textId="7253E12C" w:rsidR="006F0E2B" w:rsidRDefault="006F0E2B" w:rsidP="006F0E2B">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=0+</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-0</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d>
      </m:oMath>
    </w:p>
    <w:p w14:paraId="4CAF1B99" w14:textId="5F1C2489" w:rsidR="006F0E2B" w:rsidRDefault="006F0E2B" w:rsidP="006F0E2B">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i/>
                      </w:rPr>
                    </m:ctrlPr>
                  </m:dPr>
                  <m:e>
                    <m:r>
                      <w:rPr>
                        <w:rFonts w:ascii="Cambria Math" w:hAnsi="Cambria Math"/>
                      </w:rPr>
                      <m:t>t-0</m:t>
                    </m:r>
                  </m:e>
                </m:d>
              </m:sup>
            </m:sSup>
          </m:e>
        </m:d>
      </m:oMath>
    </w:p>
    <w:p w14:paraId="39A32195" w14:textId="6358C83B" w:rsidR="00E75EA3" w:rsidRDefault="00577421" w:rsidP="001559E9">
      <w:pPr>
        <w:ind w:firstLine="0"/>
        <w:jc w:val="left"/>
      </w:pPr>
      <w:ins w:id="37" w:author="Derek Ogle" w:date="2017-05-30T10:21:00Z">
        <w:r>
          <w:t>A comparison of t</w:t>
        </w:r>
      </w:ins>
      <w:ins w:id="38" w:author="Derek Ogle" w:date="2017-05-28T13:20:00Z">
        <w:r>
          <w:t>hese expressions reveals</w:t>
        </w:r>
        <w:r w:rsidR="007C60B8">
          <w:t xml:space="preserve"> the </w:t>
        </w:r>
      </w:ins>
      <w:ins w:id="39" w:author="Derek Ogle" w:date="2017-05-30T10:21:00Z">
        <w:r>
          <w:t>algebraic</w:t>
        </w:r>
      </w:ins>
      <w:ins w:id="40" w:author="Derek Ogle" w:date="2017-05-28T13:20:00Z">
        <w:r w:rsidR="007C60B8">
          <w:t xml:space="preserve"> </w:t>
        </w:r>
      </w:ins>
      <w:ins w:id="41" w:author="Derek Ogle" w:date="2017-05-28T13:21:00Z">
        <w:r w:rsidR="007C60B8">
          <w:t>similarity</w:t>
        </w:r>
      </w:ins>
      <w:ins w:id="42" w:author="Derek Ogle" w:date="2017-05-28T13:20:00Z">
        <w:r w:rsidR="007C60B8">
          <w:t xml:space="preserve"> </w:t>
        </w:r>
      </w:ins>
      <w:ins w:id="43" w:author="Derek Ogle" w:date="2017-05-28T13:21:00Z">
        <w:r w:rsidR="007C60B8">
          <w:t>between the two parameterizations</w:t>
        </w:r>
      </w:ins>
      <w:ins w:id="44" w:author="Derek Ogle" w:date="2017-05-28T13:22:00Z">
        <w:r w:rsidR="007C60B8">
          <w:t xml:space="preserve">. </w:t>
        </w:r>
      </w:ins>
      <w:r w:rsidR="0025578B">
        <w:t>Th</w:t>
      </w:r>
      <w:r w:rsidR="00460F41">
        <w:t>is</w:t>
      </w:r>
      <w:r w:rsidR="0025578B">
        <w:t xml:space="preserve"> similarit</w:t>
      </w:r>
      <w:r w:rsidR="00460F41">
        <w:t>y</w:t>
      </w:r>
      <w:r w:rsidR="0006728C">
        <w:t xml:space="preserve"> suggest</w:t>
      </w:r>
      <w:r w:rsidR="00460F41">
        <w:t>s</w:t>
      </w:r>
      <w:r w:rsidR="0006728C">
        <w:t xml:space="preserve"> that the VBGF may be expressed a</w:t>
      </w:r>
      <w:r w:rsidR="00E75EA3">
        <w:t>s</w:t>
      </w:r>
      <w:r w:rsidR="00521DC6">
        <w:t>:</w:t>
      </w:r>
    </w:p>
    <w:p w14:paraId="358F390A" w14:textId="6AF659BA" w:rsidR="00E75EA3" w:rsidRDefault="00E75EA3" w:rsidP="00CF0A58">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e>
                </m:d>
              </m:sup>
            </m:sSup>
          </m:e>
        </m:d>
      </m:oMath>
      <w:r w:rsidRPr="001E300F">
        <w:t xml:space="preserve"> </w:t>
      </w:r>
      <w:r>
        <w:tab/>
        <w:t>(3)</w:t>
      </w:r>
    </w:p>
    <w:p w14:paraId="48FEECE7" w14:textId="5B635BE7" w:rsidR="00E75EA3" w:rsidRDefault="00E75EA3" w:rsidP="00CF0A58">
      <w:pPr>
        <w:ind w:firstLine="0"/>
        <w:jc w:val="left"/>
      </w:pPr>
      <w:proofErr w:type="gramStart"/>
      <w:r w:rsidRPr="00E75EA3">
        <w:t>where</w:t>
      </w:r>
      <w:proofErr w:type="gramEnd"/>
      <w:r w:rsidRPr="00E75EA3">
        <w:t xml:space="preserve"> </w:t>
      </w:r>
      <m:oMath>
        <m:sSub>
          <m:sSubPr>
            <m:ctrlPr>
              <w:rPr>
                <w:rFonts w:ascii="Cambria Math" w:hAnsi="Cambria Math"/>
              </w:rPr>
            </m:ctrlPr>
          </m:sSubPr>
          <m:e>
            <m:r>
              <w:rPr>
                <w:rFonts w:ascii="Cambria Math" w:hAnsi="Cambria Math"/>
              </w:rPr>
              <m:t>L</m:t>
            </m:r>
          </m:e>
          <m:sub>
            <m:r>
              <w:rPr>
                <w:rFonts w:ascii="Cambria Math" w:hAnsi="Cambria Math"/>
              </w:rPr>
              <m:t>t</m:t>
            </m:r>
          </m:sub>
        </m:sSub>
        <m:sSub>
          <m:sSubPr>
            <m:ctrlPr>
              <w:rPr>
                <w:rFonts w:ascii="Cambria Math" w:hAnsi="Cambria Math"/>
              </w:rPr>
            </m:ctrlPr>
          </m:sSubPr>
          <m:e>
            <m:r>
              <w:rPr>
                <w:rFonts w:ascii="Cambria Math" w:hAnsi="Cambria Math"/>
              </w:rPr>
              <m:t>=L</m:t>
            </m:r>
          </m:e>
          <m:sub>
            <m:r>
              <w:rPr>
                <w:rFonts w:ascii="Cambria Math" w:hAnsi="Cambria Math"/>
              </w:rPr>
              <m:t>r</m:t>
            </m:r>
          </m:sub>
        </m:sSub>
      </m:oMath>
      <w:r w:rsidRPr="00E75EA3">
        <w:t xml:space="preserve"> when </w:t>
      </w:r>
      <w:r w:rsidRPr="009E6692">
        <w:rPr>
          <w:i/>
        </w:rPr>
        <w:t>t</w:t>
      </w:r>
      <w:r w:rsidR="00547450">
        <w:t xml:space="preserve"> </w:t>
      </w:r>
      <w:r w:rsidRPr="00E75EA3">
        <w:t>=</w:t>
      </w:r>
      <w:r w:rsidR="00547450">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t xml:space="preserve">Thus, </w:t>
      </w:r>
      <w:proofErr w:type="gramStart"/>
      <w:r w:rsidR="00483A30">
        <w:t>when</w:t>
      </w:r>
      <w:r w:rsidRPr="00E75EA3">
        <w:t xml:space="preserve">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r>
          <w:rPr>
            <w:rFonts w:ascii="Cambria Math" w:hAnsi="Cambria Math"/>
          </w:rPr>
          <m:t>=0</m:t>
        </m:r>
      </m:oMath>
      <w:r w:rsidRPr="00E75EA3">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rsidR="009C7409">
        <w:t xml:space="preserve">is </w:t>
      </w:r>
      <w:r w:rsidRPr="00E75EA3">
        <w:t>the theoretical</w:t>
      </w:r>
      <w:r>
        <w:t xml:space="preserve"> </w:t>
      </w:r>
      <w:r w:rsidRPr="00722EB0">
        <w:t xml:space="preserve">age </w:t>
      </w:r>
      <w:r w:rsidR="00C07A11">
        <w:t>at a</w:t>
      </w:r>
      <w:r w:rsidR="00ED52F4">
        <w:t xml:space="preserve"> </w:t>
      </w:r>
      <w:r w:rsidR="00C07A11">
        <w:t>mean length of</w:t>
      </w:r>
      <w:r w:rsidRPr="00722EB0">
        <w:t xml:space="preserve"> zero</w:t>
      </w:r>
      <w:r>
        <w:t xml:space="preserve"> (i.e., the x-intercept) and</w:t>
      </w:r>
      <w:r w:rsidR="008A103B">
        <w:t xml:space="preserve"> e</w:t>
      </w:r>
      <w:r w:rsidR="00483A30">
        <w:t>q</w:t>
      </w:r>
      <w:r w:rsidR="008A103B">
        <w:t>uation (3) reduces to e</w:t>
      </w:r>
      <w:r w:rsidR="00483A30">
        <w:t>q</w:t>
      </w:r>
      <w:r w:rsidR="008A103B">
        <w:t>uation</w:t>
      </w:r>
      <w:r w:rsidR="00483A30">
        <w:t xml:space="preserve"> (1)</w:t>
      </w:r>
      <w:r>
        <w:t xml:space="preserve"> </w:t>
      </w:r>
      <w:r w:rsidR="00F14DCB">
        <w:t>with</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replaced </w:t>
      </w:r>
      <w:r w:rsidR="00F14DCB">
        <w:t>by</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Similarly, </w:t>
      </w:r>
      <w:proofErr w:type="gramStart"/>
      <w:r w:rsidR="009C7409">
        <w:t>when</w:t>
      </w:r>
      <w:r>
        <w:t xml:space="preserve"> </w:t>
      </w:r>
      <w:proofErr w:type="gramEnd"/>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=0</m:t>
        </m:r>
      </m:oMath>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t>
      </w:r>
      <w:r w:rsidR="009C7409">
        <w:t>is</w:t>
      </w:r>
      <w:r w:rsidR="00F14DCB">
        <w:t xml:space="preserve"> the mean length </w:t>
      </w:r>
      <w:r w:rsidR="00BA5FCE">
        <w:t>at</w:t>
      </w:r>
      <w:r w:rsidR="00ED52F4">
        <w:t xml:space="preserve"> </w:t>
      </w:r>
      <w:r w:rsidR="00F14DCB">
        <w:t>age zero</w:t>
      </w:r>
      <w:r>
        <w:t xml:space="preserve"> (i.e., the y-intercept) and</w:t>
      </w:r>
      <w:r w:rsidR="009C7409" w:rsidRPr="009C7409">
        <w:t xml:space="preserve"> </w:t>
      </w:r>
      <w:r w:rsidR="008A103B">
        <w:t>e</w:t>
      </w:r>
      <w:r w:rsidR="009C7409">
        <w:t>q</w:t>
      </w:r>
      <w:r w:rsidR="008A103B">
        <w:t>uation (3) reduces to e</w:t>
      </w:r>
      <w:r w:rsidR="009C7409">
        <w:t>q</w:t>
      </w:r>
      <w:r w:rsidR="008A103B">
        <w:t>uation</w:t>
      </w:r>
      <w:r w:rsidR="009C7409">
        <w:t xml:space="preserve"> (2)</w:t>
      </w:r>
      <w:r w:rsidR="003B53E7">
        <w:t xml:space="preserve"> </w:t>
      </w:r>
      <w:r w:rsidR="00F14DCB">
        <w:t>with</w:t>
      </w:r>
      <w:r w:rsidR="003B53E7">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B53E7">
        <w:t xml:space="preserve"> replaced</w:t>
      </w:r>
      <w:r w:rsidR="00F14DCB">
        <w:t xml:space="preserve"> by</w:t>
      </w:r>
      <w:r w:rsidR="003B53E7">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3B53E7">
        <w:t>.</w:t>
      </w:r>
      <w:r w:rsidR="0025578B">
        <w:t xml:space="preserve"> </w:t>
      </w:r>
      <w:r w:rsidR="008A103B">
        <w:t>Thus, e</w:t>
      </w:r>
      <w:r w:rsidR="003B53E7">
        <w:t>q</w:t>
      </w:r>
      <w:r w:rsidR="008A103B">
        <w:t>uations</w:t>
      </w:r>
      <w:r w:rsidR="003B53E7">
        <w:t xml:space="preserve"> (1</w:t>
      </w:r>
      <w:r w:rsidR="008A103B">
        <w:t>) and (2) are special cases of equation</w:t>
      </w:r>
      <w:r w:rsidR="003B53E7">
        <w:t xml:space="preserve"> (3) and only differ in whether they are parameterized to estimate the x- or y-intercept (Figure 1).</w:t>
      </w:r>
      <w:ins w:id="45" w:author="Derek Ogle" w:date="2017-05-30T10:25:00Z">
        <w:r w:rsidR="0051087E">
          <w:t xml:space="preserve"> These intercepts </w:t>
        </w:r>
      </w:ins>
      <w:ins w:id="46" w:author="Derek Ogle" w:date="2017-05-30T10:27:00Z">
        <w:r w:rsidR="00A81AEB">
          <w:t>may be</w:t>
        </w:r>
      </w:ins>
      <w:ins w:id="47" w:author="Derek Ogle" w:date="2017-05-30T10:25:00Z">
        <w:r w:rsidR="0051087E">
          <w:t xml:space="preserve"> of little biological interest </w:t>
        </w:r>
      </w:ins>
      <w:ins w:id="48" w:author="Derek Ogle" w:date="2017-05-30T10:27:00Z">
        <w:r w:rsidR="00A81AEB">
          <w:t>(</w:t>
        </w:r>
        <w:proofErr w:type="gramStart"/>
        <w:r w:rsidR="00A81AEB">
          <w:t xml:space="preserve">especially </w:t>
        </w:r>
        <w:proofErr w:type="gramEnd"/>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A81AEB">
          <w:t xml:space="preserve">) </w:t>
        </w:r>
      </w:ins>
      <w:ins w:id="49" w:author="Derek Ogle" w:date="2017-05-30T10:25:00Z">
        <w:r w:rsidR="0051087E">
          <w:t xml:space="preserve">or </w:t>
        </w:r>
      </w:ins>
      <w:ins w:id="50" w:author="Derek Ogle" w:date="2017-05-30T10:27:00Z">
        <w:r w:rsidR="00A81AEB">
          <w:t>poorly estimated because they are outside the domain or range of the data</w:t>
        </w:r>
      </w:ins>
      <w:ins w:id="51" w:author="Derek Ogle" w:date="2017-05-30T10:25:00Z">
        <w:r w:rsidR="0051087E">
          <w:t>.</w:t>
        </w:r>
      </w:ins>
    </w:p>
    <w:p w14:paraId="082F5906" w14:textId="1A1787D3" w:rsidR="00483A30" w:rsidRDefault="00A81AEB" w:rsidP="00CF0A58">
      <w:pPr>
        <w:jc w:val="left"/>
      </w:pPr>
      <w:ins w:id="52" w:author="Derek Ogle" w:date="2017-05-30T10:29:00Z">
        <w:r>
          <w:t>A</w:t>
        </w:r>
      </w:ins>
      <w:del w:id="53" w:author="Derek Ogle" w:date="2017-05-30T10:29:00Z">
        <w:r w:rsidR="008A103B" w:rsidDel="00A81AEB">
          <w:delText xml:space="preserve">Of more interest is that </w:delText>
        </w:r>
      </w:del>
      <w:del w:id="54" w:author="Derek Ogle" w:date="2017-05-30T08:51:00Z">
        <w:r w:rsidR="008A103B" w:rsidDel="006100A0">
          <w:delText>e</w:delText>
        </w:r>
        <w:r w:rsidR="0025578B" w:rsidDel="006100A0">
          <w:delText>q</w:delText>
        </w:r>
        <w:r w:rsidR="008A103B" w:rsidDel="006100A0">
          <w:delText>uation</w:delText>
        </w:r>
        <w:r w:rsidR="0025578B" w:rsidDel="006100A0">
          <w:delText xml:space="preserve"> </w:delText>
        </w:r>
        <w:r w:rsidR="009E6692" w:rsidDel="006100A0">
          <w:delText>(</w:delText>
        </w:r>
        <w:r w:rsidR="0025578B" w:rsidDel="006100A0">
          <w:delText>3</w:delText>
        </w:r>
        <w:r w:rsidR="009E6692" w:rsidDel="006100A0">
          <w:delText>)</w:delText>
        </w:r>
        <w:r w:rsidR="0025578B" w:rsidDel="006100A0">
          <w:delText xml:space="preserve"> may be used to estimate </w:delText>
        </w:r>
      </w:del>
      <w:ins w:id="55" w:author="Derek Ogle" w:date="2017-05-30T08:51:00Z">
        <w:r w:rsidR="006100A0">
          <w:t xml:space="preserve"> specific value of </w:t>
        </w:r>
      </w:ins>
      <m:oMath>
        <m:sSub>
          <m:sSubPr>
            <m:ctrlPr>
              <w:rPr>
                <w:rFonts w:ascii="Cambria Math" w:hAnsi="Cambria Math"/>
              </w:rPr>
            </m:ctrlPr>
          </m:sSubPr>
          <m:e>
            <m:r>
              <w:rPr>
                <w:rFonts w:ascii="Cambria Math" w:hAnsi="Cambria Math"/>
              </w:rPr>
              <m:t>L</m:t>
            </m:r>
          </m:e>
          <m:sub>
            <m:r>
              <w:rPr>
                <w:rFonts w:ascii="Cambria Math" w:hAnsi="Cambria Math"/>
              </w:rPr>
              <m:t>r</m:t>
            </m:r>
          </m:sub>
        </m:sSub>
      </m:oMath>
      <w:r w:rsidR="0025578B">
        <w:t xml:space="preserve">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25578B">
        <w:t xml:space="preserve"> </w:t>
      </w:r>
      <w:ins w:id="56" w:author="Derek Ogle" w:date="2017-05-30T08:52:00Z">
        <w:r w:rsidR="006100A0">
          <w:t>may be chosen so that equation (3) passes through</w:t>
        </w:r>
      </w:ins>
      <w:del w:id="57" w:author="Derek Ogle" w:date="2017-05-30T08:52:00Z">
        <w:r w:rsidR="0025578B" w:rsidDel="006100A0">
          <w:delText>for</w:delText>
        </w:r>
      </w:del>
      <w:r w:rsidR="0025578B">
        <w:t xml:space="preserve"> any </w:t>
      </w:r>
      <w:ins w:id="58" w:author="Derek Ogle" w:date="2017-05-30T08:52:00Z">
        <w:r w:rsidR="006100A0">
          <w:t xml:space="preserve">specific </w:t>
        </w:r>
      </w:ins>
      <w:r w:rsidR="0025578B">
        <w:t xml:space="preserve">point on the VBGF curve (Figure 1). For example,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25578B">
        <w:t xml:space="preserve"> may be set to a</w:t>
      </w:r>
      <w:r w:rsidR="00205946">
        <w:t xml:space="preserve"> specific </w:t>
      </w:r>
      <w:r w:rsidR="0025578B">
        <w:t>age of biological interest such that the mean length at that age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5578B">
        <w:t xml:space="preserve">) </w:t>
      </w:r>
      <w:r w:rsidR="00114E4C">
        <w:t>is</w:t>
      </w:r>
      <w:r w:rsidR="0025578B">
        <w:t xml:space="preserve"> a pa</w:t>
      </w:r>
      <w:r w:rsidR="008A103B">
        <w:t>rameter estimated from fitting equation</w:t>
      </w:r>
      <w:r w:rsidR="0025578B">
        <w:t xml:space="preserve"> </w:t>
      </w:r>
      <w:r w:rsidR="009E6692">
        <w:t>(</w:t>
      </w:r>
      <w:r w:rsidR="0025578B">
        <w:t>3</w:t>
      </w:r>
      <w:r w:rsidR="009E6692">
        <w:t>)</w:t>
      </w:r>
      <w:r w:rsidR="0025578B">
        <w:t xml:space="preserve"> to data</w:t>
      </w:r>
      <w:r w:rsidR="005C3886">
        <w:t xml:space="preserve">. </w:t>
      </w:r>
      <w:r w:rsidR="0025578B">
        <w:t xml:space="preserve">Conversely, and the focus of this </w:t>
      </w:r>
      <w:r w:rsidR="00ED397A">
        <w:t>brief</w:t>
      </w:r>
      <w:r w:rsidR="0025578B">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5578B">
        <w:t xml:space="preserve"> may be set to a </w:t>
      </w:r>
      <w:r w:rsidR="00205946">
        <w:t xml:space="preserve">specific </w:t>
      </w:r>
      <w:r w:rsidR="0025578B">
        <w:t xml:space="preserve">length of </w:t>
      </w:r>
      <w:r w:rsidR="0025578B">
        <w:lastRenderedPageBreak/>
        <w:t>biological interest such that the age</w:t>
      </w:r>
      <w:r w:rsidR="00BB421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B4218">
        <w:t>)</w:t>
      </w:r>
      <w:r w:rsidR="0025578B">
        <w:t xml:space="preserve"> for fish of that </w:t>
      </w:r>
      <w:r w:rsidR="00F0660A">
        <w:t xml:space="preserve">mean </w:t>
      </w:r>
      <w:r w:rsidR="0025578B">
        <w:t xml:space="preserve">length </w:t>
      </w:r>
      <w:r w:rsidR="00114E4C">
        <w:t>is</w:t>
      </w:r>
      <w:r w:rsidR="0025578B">
        <w:t xml:space="preserve"> a pa</w:t>
      </w:r>
      <w:r w:rsidR="008A103B">
        <w:t>rameter estimated from fitting equation</w:t>
      </w:r>
      <w:r w:rsidR="0025578B">
        <w:t xml:space="preserve"> </w:t>
      </w:r>
      <w:r w:rsidR="009E6692">
        <w:t>(</w:t>
      </w:r>
      <w:r w:rsidR="0025578B">
        <w:t>3</w:t>
      </w:r>
      <w:r w:rsidR="009E6692">
        <w:t>)</w:t>
      </w:r>
      <w:r w:rsidR="0025578B">
        <w:t xml:space="preserve"> to data. </w:t>
      </w:r>
      <w:r w:rsidR="00E65A8F">
        <w:t xml:space="preserve">Thus, because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w:t>
      </w:r>
      <w:r w:rsidR="00114E4C">
        <w:t>is a parameter</w:t>
      </w:r>
      <w:r w:rsidR="0025578B">
        <w:t xml:space="preserve"> directly estimated from</w:t>
      </w:r>
      <w:r w:rsidR="008A103B">
        <w:t xml:space="preserve"> fitting equation</w:t>
      </w:r>
      <w:r w:rsidR="00E65A8F">
        <w:t xml:space="preserve"> </w:t>
      </w:r>
      <w:r w:rsidR="009E6692">
        <w:t>(</w:t>
      </w:r>
      <w:r w:rsidR="00E65A8F">
        <w:t>3</w:t>
      </w:r>
      <w:r w:rsidR="009E6692">
        <w:t>)</w:t>
      </w:r>
      <w:r w:rsidR="00E65A8F">
        <w:t xml:space="preserve"> to data, a</w:t>
      </w:r>
      <w:r w:rsidR="009E6692">
        <w:t>ll methods</w:t>
      </w:r>
      <w:r w:rsidR="00E65A8F">
        <w:t xml:space="preserve"> for</w:t>
      </w:r>
      <w:r w:rsidR="009E6692">
        <w:t xml:space="preserve"> computing confidence intervals for</w:t>
      </w:r>
      <w:r w:rsidR="00107B05">
        <w:t xml:space="preserve"> function parameters</w:t>
      </w:r>
      <w:r w:rsidR="00E65A8F">
        <w:t xml:space="preserve"> may</w:t>
      </w:r>
      <w:r w:rsidR="0025578B">
        <w:t xml:space="preserve"> be </w:t>
      </w:r>
      <w:r w:rsidR="009E6692">
        <w:t>use</w:t>
      </w:r>
      <w:r w:rsidR="0025578B">
        <w:t>d</w:t>
      </w:r>
      <w:r w:rsidR="00E65A8F">
        <w:t xml:space="preserve"> and common statistical </w:t>
      </w:r>
      <w:r w:rsidR="009E6692">
        <w:t>methods may be used to identify</w:t>
      </w:r>
      <w:r w:rsidR="00E65A8F">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among populations</w:t>
      </w:r>
      <w:r w:rsidR="0025578B">
        <w:t>.</w:t>
      </w:r>
    </w:p>
    <w:p w14:paraId="7DCF713E" w14:textId="4DD5278F" w:rsidR="00A12137" w:rsidRDefault="008A103B" w:rsidP="00CF0A58">
      <w:pPr>
        <w:jc w:val="left"/>
      </w:pPr>
      <w:r>
        <w:t>Note that equation</w:t>
      </w:r>
      <w:r w:rsidR="00A12137">
        <w:t xml:space="preserve"> (3) appears to have four parameters, but either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A12137">
        <w:t xml:space="preserve"> is set to a constant value and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12137">
        <w:t xml:space="preserve"> is estimated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12137">
        <w:t xml:space="preserve"> is set to a constant value and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estimated. Thus, e</w:t>
      </w:r>
      <w:r w:rsidR="00A12137">
        <w:t>q</w:t>
      </w:r>
      <w:r>
        <w:t>uation</w:t>
      </w:r>
      <w:r w:rsidR="00A12137">
        <w:t xml:space="preserve"> (3) has three </w:t>
      </w:r>
      <w:r>
        <w:t xml:space="preserve">estimable parameters, as do </w:t>
      </w:r>
      <w:r w:rsidR="007B484D">
        <w:t>e</w:t>
      </w:r>
      <w:r>
        <w:t>quations</w:t>
      </w:r>
      <w:r w:rsidR="00A12137">
        <w:t xml:space="preserve"> (1) and (2).</w:t>
      </w:r>
    </w:p>
    <w:p w14:paraId="0CAE4927" w14:textId="77777777" w:rsidR="007B484D" w:rsidRDefault="007B484D" w:rsidP="00CF0A58">
      <w:pPr>
        <w:jc w:val="left"/>
      </w:pPr>
    </w:p>
    <w:p w14:paraId="223C7805" w14:textId="58D42D09" w:rsidR="00FA7F9C" w:rsidRDefault="00B12686" w:rsidP="007B484D">
      <w:pPr>
        <w:pStyle w:val="Heading1"/>
      </w:pPr>
      <w:r>
        <w:t>&lt;A&gt;</w:t>
      </w:r>
      <w:r w:rsidR="00FA7F9C" w:rsidRPr="000E4F40">
        <w:t>Methods</w:t>
      </w:r>
    </w:p>
    <w:p w14:paraId="31FB5B42" w14:textId="3B4DF540" w:rsidR="00B260EC" w:rsidRDefault="00B260EC" w:rsidP="00CF0A58">
      <w:pPr>
        <w:jc w:val="left"/>
      </w:pPr>
      <w:r>
        <w:t>We demonstra</w:t>
      </w:r>
      <w:r w:rsidR="008A103B">
        <w:t>te us</w:t>
      </w:r>
      <w:r w:rsidR="00227B15">
        <w:t>ing</w:t>
      </w:r>
      <w:r w:rsidR="008A103B">
        <w:t xml:space="preserve"> equation</w:t>
      </w:r>
      <w:r>
        <w:t xml:space="preserve"> (3)</w:t>
      </w:r>
      <w:r w:rsidR="005A1D86">
        <w:t xml:space="preserve"> </w:t>
      </w:r>
      <w:r w:rsidR="00227B15">
        <w:t>to</w:t>
      </w:r>
      <w:r w:rsidR="005A1D86">
        <w:t xml:space="preserve"> estimat</w:t>
      </w:r>
      <w:r w:rsidR="00227B15">
        <w:t>e</w:t>
      </w:r>
      <w:r w:rsidR="005A1D86">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with two examples. First, length</w:t>
      </w:r>
      <w:r w:rsidR="00B12686">
        <w:t xml:space="preserve">-at-age data for Lake Michigan Lake Whitefish </w:t>
      </w:r>
      <w:proofErr w:type="spellStart"/>
      <w:r w:rsidRPr="00855DDE">
        <w:rPr>
          <w:i/>
        </w:rPr>
        <w:t>Coregonus</w:t>
      </w:r>
      <w:proofErr w:type="spellEnd"/>
      <w:r w:rsidRPr="00855DDE">
        <w:rPr>
          <w:i/>
        </w:rPr>
        <w:t xml:space="preserve"> </w:t>
      </w:r>
      <w:proofErr w:type="spellStart"/>
      <w:r w:rsidRPr="00855DDE">
        <w:rPr>
          <w:i/>
        </w:rPr>
        <w:t>clupeaformis</w:t>
      </w:r>
      <w:proofErr w:type="spellEnd"/>
      <w:r>
        <w:t xml:space="preserve"> </w:t>
      </w:r>
      <w:r w:rsidR="00107B05">
        <w:t>ar</w:t>
      </w:r>
      <w:r>
        <w:t>e used to</w:t>
      </w:r>
      <w:r w:rsidR="008A103B">
        <w:t xml:space="preserve"> demonstrate that the fit of equation</w:t>
      </w:r>
      <w:r>
        <w:t xml:space="preserve"> (3</w:t>
      </w:r>
      <w:r w:rsidR="008A103B">
        <w:t>) is equivalent to the fits of e</w:t>
      </w:r>
      <w:r>
        <w:t>q</w:t>
      </w:r>
      <w:r w:rsidR="008A103B">
        <w:t>uations</w:t>
      </w:r>
      <w:r>
        <w:t xml:space="preserve"> (1) and (2), and that direct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8A103B">
        <w:t xml:space="preserve"> from equation</w:t>
      </w:r>
      <w:r>
        <w:t xml:space="preserve"> (</w:t>
      </w:r>
      <w:r w:rsidR="00ED0507">
        <w:t xml:space="preserve">3) equal derived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8A103B">
        <w:t xml:space="preserve"> from equations</w:t>
      </w:r>
      <w:r>
        <w:t xml:space="preserve"> (1) and (2). Second, length-at-age data for Lake Winnibigoshi</w:t>
      </w:r>
      <w:r w:rsidR="00107B05">
        <w:t>sh</w:t>
      </w:r>
      <w:r w:rsidR="00B12686">
        <w:t xml:space="preserve"> (Minnesota) Walleye </w:t>
      </w:r>
      <w:r w:rsidRPr="00B260EC">
        <w:rPr>
          <w:rStyle w:val="st"/>
          <w:i/>
        </w:rPr>
        <w:t xml:space="preserve">Sander </w:t>
      </w:r>
      <w:proofErr w:type="spellStart"/>
      <w:r w:rsidRPr="00B260EC">
        <w:rPr>
          <w:rStyle w:val="st"/>
          <w:i/>
        </w:rPr>
        <w:t>vitreus</w:t>
      </w:r>
      <w:proofErr w:type="spellEnd"/>
      <w:r>
        <w:t xml:space="preserve"> </w:t>
      </w:r>
      <w:r w:rsidR="00107B05">
        <w:t>ar</w:t>
      </w:r>
      <w:r>
        <w:t xml:space="preserve">e used to show how model comparison methods can be </w:t>
      </w:r>
      <w:r w:rsidR="00ED0507">
        <w:t xml:space="preserve">used to assess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(and other </w:t>
      </w:r>
      <w:r w:rsidR="00ED0507">
        <w:t xml:space="preserve">function </w:t>
      </w:r>
      <w:r>
        <w:t>parameters) between groups (i.e., sexes).</w:t>
      </w:r>
    </w:p>
    <w:p w14:paraId="0F335591" w14:textId="275C640C" w:rsidR="00BE6FFB" w:rsidRDefault="0072356E" w:rsidP="00CF0A58">
      <w:pPr>
        <w:jc w:val="left"/>
      </w:pPr>
      <w:r>
        <w:t>L</w:t>
      </w:r>
      <w:r w:rsidR="00B12686">
        <w:t>ake W</w:t>
      </w:r>
      <w:r w:rsidR="00E85A6F">
        <w:t xml:space="preserve">hitefish </w:t>
      </w:r>
      <w:r w:rsidR="00ED0507">
        <w:t xml:space="preserve">were captured by commercial trap-netters </w:t>
      </w:r>
      <w:r w:rsidR="00622E86">
        <w:t xml:space="preserve">from </w:t>
      </w:r>
      <w:r w:rsidR="00D80A68">
        <w:t xml:space="preserve">locations in </w:t>
      </w:r>
      <w:r w:rsidR="003641B5">
        <w:t xml:space="preserve">and </w:t>
      </w:r>
      <w:r w:rsidR="00D80A68">
        <w:t xml:space="preserve">around Green Bay, </w:t>
      </w:r>
      <w:r w:rsidR="00ED0507">
        <w:t>Lake Michigan</w:t>
      </w:r>
      <w:r w:rsidR="004B1D95">
        <w:t>,</w:t>
      </w:r>
      <w:r w:rsidR="00034FCA">
        <w:t xml:space="preserve"> </w:t>
      </w:r>
      <w:r w:rsidR="00ED0507">
        <w:t>in October 2012 and 2013</w:t>
      </w:r>
      <w:r w:rsidR="00D80A68">
        <w:t xml:space="preserve"> and were genetically assigned to the Big Bay de </w:t>
      </w:r>
      <w:proofErr w:type="spellStart"/>
      <w:r w:rsidR="00D80A68">
        <w:t>Noc</w:t>
      </w:r>
      <w:proofErr w:type="spellEnd"/>
      <w:r w:rsidR="00D80A68">
        <w:t xml:space="preserve"> stock</w:t>
      </w:r>
      <w:r w:rsidR="00622E86">
        <w:t xml:space="preserve">. </w:t>
      </w:r>
      <w:r w:rsidR="00E85A6F">
        <w:t xml:space="preserve">Total length (TL) was measured to the nearest mm and integer ages were estimated from thin-sectioned otoliths. </w:t>
      </w:r>
      <w:r>
        <w:t xml:space="preserve">Full </w:t>
      </w:r>
      <w:r w:rsidR="0054202F">
        <w:t xml:space="preserve">collection </w:t>
      </w:r>
      <w:r>
        <w:t xml:space="preserve">details for these data are in </w:t>
      </w:r>
      <w:proofErr w:type="spellStart"/>
      <w:r>
        <w:t>Belnap</w:t>
      </w:r>
      <w:proofErr w:type="spellEnd"/>
      <w:r>
        <w:t xml:space="preserve"> (</w:t>
      </w:r>
      <w:r w:rsidR="00E4192F">
        <w:t>2014</w:t>
      </w:r>
      <w:r>
        <w:t>)</w:t>
      </w:r>
      <w:r w:rsidR="00EA36C1">
        <w:t>. A</w:t>
      </w:r>
      <w:r w:rsidR="002D2B94">
        <w:t xml:space="preserve">s in </w:t>
      </w:r>
      <w:proofErr w:type="spellStart"/>
      <w:r w:rsidR="002D2B94">
        <w:t>Belnap</w:t>
      </w:r>
      <w:proofErr w:type="spellEnd"/>
      <w:r w:rsidR="00B732AB">
        <w:t xml:space="preserve"> (</w:t>
      </w:r>
      <w:r w:rsidR="00E4192F">
        <w:t>2014</w:t>
      </w:r>
      <w:r w:rsidR="00B732AB">
        <w:t>)</w:t>
      </w:r>
      <w:r w:rsidR="002D2B94">
        <w:t xml:space="preserve">, </w:t>
      </w:r>
      <w:r w:rsidR="00EA36C1">
        <w:t>we</w:t>
      </w:r>
      <w:r w:rsidR="0054202F">
        <w:t xml:space="preserve"> </w:t>
      </w:r>
      <w:r w:rsidR="002D2B94">
        <w:t>estimate the</w:t>
      </w:r>
      <w:r w:rsidR="004A0EA0">
        <w:t xml:space="preserve"> age</w:t>
      </w:r>
      <w:r w:rsidR="00EA36C1">
        <w:t xml:space="preserve"> </w:t>
      </w:r>
      <w:r w:rsidR="005D6EEA">
        <w:t>at which</w:t>
      </w:r>
      <w:r w:rsidR="00F0660A">
        <w:t xml:space="preserve"> a mean TL of</w:t>
      </w:r>
      <w:r w:rsidR="00EA36C1">
        <w:t xml:space="preserve"> 480 mm</w:t>
      </w:r>
      <w:r w:rsidR="00EA36C1" w:rsidRPr="00CE02EE">
        <w:t xml:space="preserve"> </w:t>
      </w:r>
      <w:r w:rsidR="005D6EEA">
        <w:t xml:space="preserve">was reached </w:t>
      </w:r>
      <w:r w:rsidR="00EA36C1" w:rsidRPr="00CE02EE">
        <w:t>(</w:t>
      </w:r>
      <w:r w:rsidR="002D2B94">
        <w:t xml:space="preserve">i.e.,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EA36C1" w:rsidRPr="00CE02EE">
        <w:t>)</w:t>
      </w:r>
      <w:r w:rsidR="00855DDE">
        <w:t>,</w:t>
      </w:r>
      <w:r w:rsidR="002D2B94">
        <w:t xml:space="preserve"> which is</w:t>
      </w:r>
      <w:r w:rsidR="00855DDE">
        <w:t xml:space="preserve"> the</w:t>
      </w:r>
      <w:r w:rsidR="00EA36C1" w:rsidRPr="00CE02EE">
        <w:t xml:space="preserve"> TL at which </w:t>
      </w:r>
      <w:r w:rsidR="00B12686">
        <w:t>L</w:t>
      </w:r>
      <w:r w:rsidR="00855DDE">
        <w:t>ake</w:t>
      </w:r>
      <w:r w:rsidR="00B12686">
        <w:t xml:space="preserve"> W</w:t>
      </w:r>
      <w:r w:rsidR="00EA36C1">
        <w:t>hitefish</w:t>
      </w:r>
      <w:r w:rsidR="00EA36C1" w:rsidRPr="00CE02EE">
        <w:t xml:space="preserve"> are fully vulnerable to commercial and tribal </w:t>
      </w:r>
      <w:r w:rsidR="00EA36C1" w:rsidRPr="00CE02EE">
        <w:lastRenderedPageBreak/>
        <w:t>harvest in Lake Michigan (</w:t>
      </w:r>
      <w:proofErr w:type="spellStart"/>
      <w:r w:rsidR="00EA36C1" w:rsidRPr="00CE02EE">
        <w:t>Ebener</w:t>
      </w:r>
      <w:proofErr w:type="spellEnd"/>
      <w:r w:rsidR="00EA36C1" w:rsidRPr="00CE02EE">
        <w:t xml:space="preserve"> et al</w:t>
      </w:r>
      <w:r w:rsidR="004A0EA0">
        <w:t>.</w:t>
      </w:r>
      <w:r w:rsidR="00EA36C1">
        <w:t xml:space="preserve"> </w:t>
      </w:r>
      <w:r w:rsidR="00EA36C1" w:rsidRPr="00CE02EE">
        <w:t>2008)</w:t>
      </w:r>
      <w:r w:rsidR="005C3886">
        <w:t xml:space="preserve">. </w:t>
      </w:r>
      <w:r w:rsidR="00BE6FFB">
        <w:t>Eq</w:t>
      </w:r>
      <w:r w:rsidR="008A103B">
        <w:t>uations</w:t>
      </w:r>
      <w:r w:rsidR="00BE6FFB">
        <w:t xml:space="preserve"> (1)-(3) </w:t>
      </w:r>
      <w:r w:rsidR="00E85A6F">
        <w:t>were fit to these data</w:t>
      </w:r>
      <w:r w:rsidR="00F01B29">
        <w:t xml:space="preserve"> using the d</w:t>
      </w:r>
      <w:r w:rsidR="00107B05">
        <w:t>efault Gauss-Newton algorithm of</w:t>
      </w:r>
      <w:r w:rsidR="00F01B29">
        <w:t xml:space="preserve"> the </w:t>
      </w:r>
      <w:proofErr w:type="spellStart"/>
      <w:proofErr w:type="gramStart"/>
      <w:r w:rsidR="00F01B29">
        <w:t>nls</w:t>
      </w:r>
      <w:proofErr w:type="spellEnd"/>
      <w:r w:rsidR="00F01B29">
        <w:t>(</w:t>
      </w:r>
      <w:proofErr w:type="gramEnd"/>
      <w:r w:rsidR="00F01B29">
        <w:t>) function in the R envir</w:t>
      </w:r>
      <w:r w:rsidR="00DD2BF9">
        <w:t>onment (R Development Core Team</w:t>
      </w:r>
      <w:r w:rsidR="00F01B29">
        <w:t xml:space="preserve"> 2017). Starting values were obtained by visually fitting each equation to the o</w:t>
      </w:r>
      <w:r w:rsidR="00DD2BF9">
        <w:t xml:space="preserve">bserved data (Ritz and </w:t>
      </w:r>
      <w:proofErr w:type="spellStart"/>
      <w:r w:rsidR="00DD2BF9">
        <w:t>Streibig</w:t>
      </w:r>
      <w:proofErr w:type="spellEnd"/>
      <w:r w:rsidR="00DD2BF9">
        <w:t xml:space="preserve"> 2008; Ogle</w:t>
      </w:r>
      <w:r w:rsidR="00F01B29">
        <w:t xml:space="preserve"> 2016). Alternative starting values were used to confirm that a global rather than a local m</w:t>
      </w:r>
      <w:r w:rsidR="00DD2BF9">
        <w:t>inimum was obtained (McCullough</w:t>
      </w:r>
      <w:r w:rsidR="00F01B29">
        <w:t xml:space="preserve"> 2008).</w:t>
      </w:r>
      <w:r w:rsidR="008A103B">
        <w:t xml:space="preserve"> Results from fitting e</w:t>
      </w:r>
      <w:r w:rsidR="00BE6FFB">
        <w:t>q</w:t>
      </w:r>
      <w:r w:rsidR="008A103B">
        <w:t>uations</w:t>
      </w:r>
      <w:r w:rsidR="00BE6FFB">
        <w:t xml:space="preserve"> (1) and (2) were algebraically rearranged to </w:t>
      </w:r>
      <w:proofErr w:type="gramStart"/>
      <w:r w:rsidR="00BE6FFB">
        <w:t>estimate</w:t>
      </w:r>
      <w:r w:rsidR="00E4192F">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BE6FFB">
        <w:t xml:space="preserve">. For each equation, 999 non-parametric bootstrap samples of mean-centered residuals </w:t>
      </w:r>
      <w:r w:rsidR="00F01B29">
        <w:t xml:space="preserve">were </w:t>
      </w:r>
      <w:r w:rsidR="00BE6FFB">
        <w:t xml:space="preserve">computed with the </w:t>
      </w:r>
      <w:proofErr w:type="spellStart"/>
      <w:proofErr w:type="gramStart"/>
      <w:r w:rsidR="00BE6FFB">
        <w:t>nlsBoot</w:t>
      </w:r>
      <w:proofErr w:type="spellEnd"/>
      <w:r w:rsidR="00BE6FFB">
        <w:t>(</w:t>
      </w:r>
      <w:proofErr w:type="gramEnd"/>
      <w:r w:rsidR="00BE6FFB">
        <w:t xml:space="preserve">) function from the </w:t>
      </w:r>
      <w:proofErr w:type="spellStart"/>
      <w:r w:rsidR="00BE6FFB">
        <w:t>nlstools</w:t>
      </w:r>
      <w:proofErr w:type="spellEnd"/>
      <w:r w:rsidR="00BE6FFB">
        <w:t xml:space="preserve"> package </w:t>
      </w:r>
      <w:r w:rsidR="00DD2BF9">
        <w:t>v1.0-2 (</w:t>
      </w:r>
      <w:proofErr w:type="spellStart"/>
      <w:r w:rsidR="00DD2BF9">
        <w:t>Baty</w:t>
      </w:r>
      <w:proofErr w:type="spellEnd"/>
      <w:r w:rsidR="00DD2BF9">
        <w:t xml:space="preserve"> et al.</w:t>
      </w:r>
      <w:r w:rsidR="00BE6FFB">
        <w:t xml:space="preserve"> 2015). A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E4192F">
        <w:t xml:space="preserve"> was deriv</w:t>
      </w:r>
      <w:r w:rsidR="004A0EA0">
        <w:t>ed from</w:t>
      </w:r>
      <w:r w:rsidR="008A103B">
        <w:t xml:space="preserve"> each bootstrap sample for equations</w:t>
      </w:r>
      <w:r w:rsidR="00BE6FFB">
        <w:t xml:space="preserve"> (1) and (2)</w:t>
      </w:r>
      <w:r w:rsidR="005C3886">
        <w:t xml:space="preserve">. </w:t>
      </w:r>
      <w:r w:rsidR="00107B05">
        <w:t>To furt</w:t>
      </w:r>
      <w:r w:rsidR="008A103B">
        <w:t>her compare the equivalency of e</w:t>
      </w:r>
      <w:r w:rsidR="00107B05">
        <w:t>q</w:t>
      </w:r>
      <w:r w:rsidR="008A103B">
        <w:t>uations</w:t>
      </w:r>
      <w:r w:rsidR="00107B05">
        <w:t xml:space="preserve"> (1)-(3), p</w:t>
      </w:r>
      <w:r w:rsidR="00F01B29">
        <w:t>redicted mean lengths at age</w:t>
      </w:r>
      <w:r w:rsidR="00107B05">
        <w:t xml:space="preserve">s </w:t>
      </w:r>
      <w:r w:rsidR="00F01B29">
        <w:t xml:space="preserve">8 and </w:t>
      </w:r>
      <w:r w:rsidR="00107B05">
        <w:t>20 were computed from each</w:t>
      </w:r>
      <w:r w:rsidR="00F01B29">
        <w:t xml:space="preserve"> bootstrap sample for all three equations. </w:t>
      </w:r>
      <w:r w:rsidR="00A31AE7">
        <w:t>Approximate 90% c</w:t>
      </w:r>
      <w:r w:rsidR="00BE6FFB">
        <w:t xml:space="preserve">onfidence intervals </w:t>
      </w:r>
      <w:r w:rsidR="00E76D6F">
        <w:t xml:space="preserve">(CI) </w:t>
      </w:r>
      <w:r w:rsidR="00BE6FFB">
        <w:t xml:space="preserve">for each </w:t>
      </w:r>
      <w:r w:rsidR="009D2475">
        <w:t>function</w:t>
      </w:r>
      <w:r w:rsidR="00CA5A38">
        <w:t xml:space="preserve"> </w:t>
      </w:r>
      <w:r w:rsidR="00BE6FFB">
        <w:t>parameter</w:t>
      </w:r>
      <w:r w:rsidR="00CA5A38">
        <w:t>,</w:t>
      </w:r>
      <w:r w:rsidR="00F01B29">
        <w:t xml:space="preserve"> derived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CA5A38">
        <w:t xml:space="preserve"> estimate, and predicted </w:t>
      </w:r>
      <w:r w:rsidR="00F0660A">
        <w:t xml:space="preserve">mean </w:t>
      </w:r>
      <w:r w:rsidR="00CA5A38">
        <w:t xml:space="preserve">length-at-age </w:t>
      </w:r>
      <w:r w:rsidR="00A31AE7">
        <w:t>were the 5</w:t>
      </w:r>
      <w:r w:rsidR="00332843">
        <w:t>th</w:t>
      </w:r>
      <w:r w:rsidR="00A31AE7">
        <w:t xml:space="preserve"> and 9</w:t>
      </w:r>
      <w:r w:rsidR="00BE6FFB">
        <w:t>5</w:t>
      </w:r>
      <w:r w:rsidR="00332843">
        <w:t>th</w:t>
      </w:r>
      <w:r w:rsidR="00BE6FFB">
        <w:t xml:space="preserve"> percentile values of </w:t>
      </w:r>
      <w:r w:rsidR="00CA5A38">
        <w:t>the 999 bootstrap</w:t>
      </w:r>
      <w:r w:rsidR="00BE6FFB">
        <w:t xml:space="preserve"> estimates</w:t>
      </w:r>
      <w:r w:rsidR="00F01B29">
        <w:t>.</w:t>
      </w:r>
      <w:r w:rsidR="00A31AE7">
        <w:t xml:space="preserve"> The 90%</w:t>
      </w:r>
      <w:r w:rsidR="004A0EA0">
        <w:t>, rather than 95%,</w:t>
      </w:r>
      <w:r w:rsidR="00A31AE7">
        <w:t xml:space="preserve"> confidenc</w:t>
      </w:r>
      <w:r w:rsidR="002F48EC">
        <w:t xml:space="preserve">e intervals were used to </w:t>
      </w:r>
      <w:r w:rsidR="00E4192F">
        <w:t xml:space="preserve">eliminate </w:t>
      </w:r>
      <w:r w:rsidR="00A31AE7">
        <w:t xml:space="preserve">the </w:t>
      </w:r>
      <w:r w:rsidR="00E85A6F">
        <w:t>tail portion</w:t>
      </w:r>
      <w:r w:rsidR="00A31AE7">
        <w:t xml:space="preserve"> of the</w:t>
      </w:r>
      <w:r w:rsidR="002F48EC">
        <w:t xml:space="preserve"> bootstrapped distributions to better compare the</w:t>
      </w:r>
      <w:r w:rsidR="00A31AE7">
        <w:t xml:space="preserve"> equivalency of estimated parameters and derived values across equations.</w:t>
      </w:r>
    </w:p>
    <w:p w14:paraId="30EC652A" w14:textId="735B4011" w:rsidR="006235D1" w:rsidRDefault="00B12686" w:rsidP="00CF0A58">
      <w:pPr>
        <w:jc w:val="left"/>
      </w:pPr>
      <w:r>
        <w:t>Gillnets were used to capture W</w:t>
      </w:r>
      <w:r w:rsidR="00E85A6F">
        <w:t>alleye from two locations in Lake Winnibigoshish</w:t>
      </w:r>
      <w:r w:rsidR="007E4014">
        <w:t xml:space="preserve"> in </w:t>
      </w:r>
      <w:r w:rsidR="006B1C2D">
        <w:t xml:space="preserve">September </w:t>
      </w:r>
      <w:r w:rsidR="007E4014">
        <w:t xml:space="preserve">2012. Total length was measured to the nearest mm, integer ages were estimated from </w:t>
      </w:r>
      <w:r w:rsidR="00692527">
        <w:t xml:space="preserve">cracked </w:t>
      </w:r>
      <w:r w:rsidR="007E4014">
        <w:t>otoliths</w:t>
      </w:r>
      <w:r w:rsidR="00692527">
        <w:t xml:space="preserve"> viewed with a fiber optic light</w:t>
      </w:r>
      <w:r w:rsidR="007E4014">
        <w:t>, and sex was determined by visually examining gonads.</w:t>
      </w:r>
      <w:r w:rsidR="0047402E">
        <w:t xml:space="preserve"> We estimate</w:t>
      </w:r>
      <w:r w:rsidR="002F48EC">
        <w:t>d</w:t>
      </w:r>
      <w:r w:rsidR="0047402E">
        <w:t xml:space="preserve">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47402E">
        <w:t xml:space="preserve"> </w:t>
      </w:r>
      <w:r w:rsidR="000870D7">
        <w:t>because</w:t>
      </w:r>
      <w:r w:rsidR="0047402E">
        <w:t xml:space="preserve"> </w:t>
      </w:r>
      <w:r w:rsidR="000870D7">
        <w:t>432</w:t>
      </w:r>
      <w:r w:rsidR="0047402E">
        <w:t xml:space="preserve"> mm </w:t>
      </w:r>
      <w:r w:rsidR="00692527">
        <w:t>was</w:t>
      </w:r>
      <w:r w:rsidR="0047402E">
        <w:t xml:space="preserve"> the </w:t>
      </w:r>
      <w:r w:rsidR="000870D7">
        <w:t>lower end of a protective slot limit for</w:t>
      </w:r>
      <w:r w:rsidR="0047402E">
        <w:t xml:space="preserve"> Lake Winnibigoshish</w:t>
      </w:r>
      <w:r>
        <w:t xml:space="preserve"> W</w:t>
      </w:r>
      <w:r w:rsidR="000870D7">
        <w:t>alleye</w:t>
      </w:r>
      <w:r w:rsidR="00692527">
        <w:t xml:space="preserve"> </w:t>
      </w:r>
      <w:r w:rsidR="00332843">
        <w:t>in 2012</w:t>
      </w:r>
      <w:r w:rsidR="0047402E">
        <w:t>.</w:t>
      </w:r>
      <w:r w:rsidR="007E4014">
        <w:t xml:space="preserve"> </w:t>
      </w:r>
      <w:r w:rsidR="00EA36C1">
        <w:t>We</w:t>
      </w:r>
      <w:r w:rsidR="00175E6D">
        <w:t xml:space="preserve"> used extra sum-of-squares tests in a sequential step-down process (as describe</w:t>
      </w:r>
      <w:r w:rsidR="000870D7">
        <w:t>d</w:t>
      </w:r>
      <w:r w:rsidR="00DD2BF9">
        <w:t xml:space="preserve"> in Ogle</w:t>
      </w:r>
      <w:r w:rsidR="00175E6D">
        <w:t xml:space="preserve"> 2016) to identify which of eight possible models best fit these data.</w:t>
      </w:r>
      <w:r w:rsidR="00D75FF6">
        <w:t xml:space="preserve"> The eight models </w:t>
      </w:r>
      <w:r w:rsidR="00574DD9">
        <w:t xml:space="preserve">were modifications </w:t>
      </w:r>
      <w:r w:rsidR="008A103B">
        <w:t>of e</w:t>
      </w:r>
      <w:r w:rsidR="00D75FF6">
        <w:t>q</w:t>
      </w:r>
      <w:r w:rsidR="008A103B">
        <w:t>uation</w:t>
      </w:r>
      <w:r w:rsidR="00D75FF6">
        <w:t xml:space="preserve"> (3) where all, two, one, or no parameters differed between the two </w:t>
      </w:r>
      <w:r w:rsidR="002F48EC">
        <w:t>sexes</w:t>
      </w:r>
      <w:r w:rsidR="00D75FF6">
        <w:t>.</w:t>
      </w:r>
      <w:r w:rsidR="00B40370">
        <w:t xml:space="preserve"> All models were</w:t>
      </w:r>
      <w:r w:rsidR="00574DD9">
        <w:t xml:space="preserve"> fit with the default Gauss-Newton algorithm in </w:t>
      </w:r>
      <w:proofErr w:type="spellStart"/>
      <w:proofErr w:type="gramStart"/>
      <w:r w:rsidR="00574DD9">
        <w:lastRenderedPageBreak/>
        <w:t>nls</w:t>
      </w:r>
      <w:proofErr w:type="spellEnd"/>
      <w:r w:rsidR="00574DD9">
        <w:t>(</w:t>
      </w:r>
      <w:proofErr w:type="gramEnd"/>
      <w:r w:rsidR="00574DD9">
        <w:t>) of R.</w:t>
      </w:r>
      <w:r w:rsidR="00BD6A06">
        <w:t xml:space="preserve"> The </w:t>
      </w:r>
      <w:proofErr w:type="spellStart"/>
      <w:proofErr w:type="gramStart"/>
      <w:r w:rsidR="00BD6A06">
        <w:t>confint</w:t>
      </w:r>
      <w:proofErr w:type="spellEnd"/>
      <w:r w:rsidR="00BD6A06">
        <w:t>(</w:t>
      </w:r>
      <w:proofErr w:type="gramEnd"/>
      <w:r w:rsidR="00BD6A06">
        <w:t>) function from the MASS package (</w:t>
      </w:r>
      <w:proofErr w:type="spellStart"/>
      <w:r w:rsidR="00DD2BF9">
        <w:t>Venables</w:t>
      </w:r>
      <w:proofErr w:type="spellEnd"/>
      <w:r w:rsidR="00DD2BF9">
        <w:t xml:space="preserve"> and Ripley</w:t>
      </w:r>
      <w:r w:rsidR="000870D7">
        <w:t xml:space="preserve"> 2002</w:t>
      </w:r>
      <w:r w:rsidR="00BD6A06">
        <w:t xml:space="preserve">) was used to construct </w:t>
      </w:r>
      <w:r w:rsidR="002F48EC">
        <w:t xml:space="preserve">95% </w:t>
      </w:r>
      <w:r w:rsidR="00BD6A06">
        <w:t xml:space="preserve">profile likelihood </w:t>
      </w:r>
      <w:r w:rsidR="00E76D6F">
        <w:t>CI</w:t>
      </w:r>
      <w:r w:rsidR="00BD6A06">
        <w:t xml:space="preserve"> for all function parameters in the final model. Th</w:t>
      </w:r>
      <w:r w:rsidR="002F48EC">
        <w:t>e profile likelihood method, rather than bootstrapping, was used</w:t>
      </w:r>
      <w:r w:rsidR="00BD6A06">
        <w:t xml:space="preserve"> for th</w:t>
      </w:r>
      <w:r w:rsidR="00E76D6F">
        <w:t>ese CI</w:t>
      </w:r>
      <w:r w:rsidR="002F48EC">
        <w:t xml:space="preserve"> </w:t>
      </w:r>
      <w:r w:rsidR="00BD6A06">
        <w:t>to illustrate that</w:t>
      </w:r>
      <w:r w:rsidR="00B40370">
        <w:t xml:space="preserve"> the</w:t>
      </w:r>
      <w:r w:rsidR="00BD6A06">
        <w:t xml:space="preserve"> </w:t>
      </w:r>
      <w:r w:rsidR="002F48EC">
        <w:t>likelihood profile</w:t>
      </w:r>
      <w:r w:rsidR="00BD6A06">
        <w:t xml:space="preserve"> method can be used </w:t>
      </w:r>
      <w:r w:rsidR="002F48EC">
        <w:t xml:space="preserve">to estimate </w:t>
      </w:r>
      <w:r w:rsidR="00E76D6F">
        <w:t>CI</w:t>
      </w:r>
      <w:r w:rsidR="002F48EC">
        <w:t xml:space="preserve"> for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2F48EC">
        <w:t xml:space="preserve"> </w:t>
      </w:r>
      <w:r w:rsidR="00E76D6F">
        <w:t>from</w:t>
      </w:r>
      <w:r w:rsidR="008A103B">
        <w:t xml:space="preserve"> e</w:t>
      </w:r>
      <w:r w:rsidR="00BD6A06">
        <w:t>q</w:t>
      </w:r>
      <w:r w:rsidR="008A103B">
        <w:t>uation</w:t>
      </w:r>
      <w:r w:rsidR="00BD6A06">
        <w:t xml:space="preserve"> (3).</w:t>
      </w:r>
    </w:p>
    <w:p w14:paraId="6212B61E" w14:textId="77777777" w:rsidR="007B484D" w:rsidRPr="00622E86" w:rsidRDefault="007B484D" w:rsidP="00CF0A58">
      <w:pPr>
        <w:jc w:val="left"/>
      </w:pPr>
    </w:p>
    <w:p w14:paraId="1B2DA13B" w14:textId="553A35D1" w:rsidR="00FA7F9C" w:rsidRDefault="00B12686" w:rsidP="007B484D">
      <w:pPr>
        <w:pStyle w:val="Heading1"/>
      </w:pPr>
      <w:r>
        <w:t>&lt;A&gt;</w:t>
      </w:r>
      <w:r w:rsidR="00FA7F9C">
        <w:t>Results</w:t>
      </w:r>
    </w:p>
    <w:p w14:paraId="4337A26E" w14:textId="59C431A5" w:rsidR="00FE416D" w:rsidRDefault="00574DD9" w:rsidP="00CF0A58">
      <w:pPr>
        <w:pStyle w:val="BodyText"/>
        <w:jc w:val="left"/>
      </w:pPr>
      <w:r>
        <w:t xml:space="preserve">Point estimates for all parameters and derived values, </w:t>
      </w:r>
      <w:proofErr w:type="gramStart"/>
      <w:r>
        <w:t xml:space="preserve">including </w:t>
      </w:r>
      <w:proofErr w:type="gramEnd"/>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8A103B">
        <w:t>, shared between equations</w:t>
      </w:r>
      <w:r>
        <w:t xml:space="preserve"> (1)-(3) were equivalent (Table 1). Confidence intervals for all parameters and derived </w:t>
      </w:r>
      <w:r w:rsidR="008A103B">
        <w:t>values shared between equations</w:t>
      </w:r>
      <w:r w:rsidR="004F192A">
        <w:t xml:space="preserve"> (1)-(3) </w:t>
      </w:r>
      <w:r>
        <w:t>were similar, but not exactly equal due to</w:t>
      </w:r>
      <w:r w:rsidR="004F192A">
        <w:t xml:space="preserve"> the inherent stochasticity of the bootstrap method (Table 1).</w:t>
      </w:r>
      <w:r w:rsidR="00B12686">
        <w:t xml:space="preserve"> Lake W</w:t>
      </w:r>
      <w:r w:rsidR="007953DD">
        <w:t xml:space="preserve">hitefish from the Big Bay de </w:t>
      </w:r>
      <w:proofErr w:type="spellStart"/>
      <w:r w:rsidR="007953DD">
        <w:t>Noc</w:t>
      </w:r>
      <w:proofErr w:type="spellEnd"/>
      <w:r w:rsidR="007953DD">
        <w:t xml:space="preserve"> genetic stock reached a total length of 480 mm at approximately 8 years of age.</w:t>
      </w:r>
    </w:p>
    <w:p w14:paraId="00FDBC2D" w14:textId="00CE1527" w:rsidR="00782A31" w:rsidRDefault="00E113CE" w:rsidP="00782A31">
      <w:pPr>
        <w:pStyle w:val="BodyText"/>
        <w:jc w:val="left"/>
        <w:rPr>
          <w:ins w:id="59" w:author="Derek Ogle" w:date="2017-05-30T10:02:00Z"/>
        </w:rPr>
      </w:pPr>
      <w:r>
        <w:t xml:space="preserve">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3F581A">
        <w:t xml:space="preserve"> (</w:t>
      </w:r>
      <w:r w:rsidR="003F581A" w:rsidRPr="00E113CE">
        <w:rPr>
          <w:i/>
        </w:rPr>
        <w:t>F</w:t>
      </w:r>
      <w:r>
        <w:t xml:space="preserve"> = 147.43, </w:t>
      </w:r>
      <w:proofErr w:type="spellStart"/>
      <w:proofErr w:type="gramStart"/>
      <w:r w:rsidR="00EA25DC">
        <w:t>df</w:t>
      </w:r>
      <w:proofErr w:type="spellEnd"/>
      <w:proofErr w:type="gramEnd"/>
      <w:r w:rsidR="00EA25DC">
        <w:t xml:space="preserve"> = 1, 482, </w:t>
      </w:r>
      <w:r w:rsidRPr="00E113CE">
        <w:rPr>
          <w:i/>
        </w:rPr>
        <w:t>P</w:t>
      </w:r>
      <w:r>
        <w:t xml:space="preserve"> &lt; 0.001) and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t xml:space="preserve"> (</w:t>
      </w:r>
      <w:r w:rsidRPr="00E113CE">
        <w:rPr>
          <w:i/>
        </w:rPr>
        <w:t>F</w:t>
      </w:r>
      <w:r>
        <w:t xml:space="preserve"> = 128.30, </w:t>
      </w:r>
      <w:proofErr w:type="spellStart"/>
      <w:r w:rsidR="00EA25DC">
        <w:t>df</w:t>
      </w:r>
      <w:proofErr w:type="spellEnd"/>
      <w:r w:rsidR="00EA25DC">
        <w:t xml:space="preserve"> = 1, 482, </w:t>
      </w:r>
      <w:r w:rsidRPr="00E113CE">
        <w:rPr>
          <w:i/>
        </w:rPr>
        <w:t>P</w:t>
      </w:r>
      <w:r>
        <w:t xml:space="preserve"> &lt; 0.001) parameters, but not </w:t>
      </w:r>
      <w:r w:rsidRPr="00E113CE">
        <w:rPr>
          <w:i/>
        </w:rPr>
        <w:t>K</w:t>
      </w:r>
      <w:r>
        <w:t xml:space="preserve"> (</w:t>
      </w:r>
      <w:r w:rsidRPr="00E113CE">
        <w:rPr>
          <w:i/>
        </w:rPr>
        <w:t>F</w:t>
      </w:r>
      <w:r>
        <w:t xml:space="preserve"> = 3.21, </w:t>
      </w:r>
      <w:proofErr w:type="spellStart"/>
      <w:r w:rsidR="00EA25DC">
        <w:t>df</w:t>
      </w:r>
      <w:proofErr w:type="spellEnd"/>
      <w:r w:rsidR="00EA25DC">
        <w:t xml:space="preserve"> = 1,</w:t>
      </w:r>
      <w:r w:rsidR="00515CE8">
        <w:t xml:space="preserve"> </w:t>
      </w:r>
      <w:r w:rsidR="00EA25DC">
        <w:t xml:space="preserve">481, </w:t>
      </w:r>
      <w:r w:rsidRPr="00E113CE">
        <w:rPr>
          <w:i/>
        </w:rPr>
        <w:t>P</w:t>
      </w:r>
      <w:r>
        <w:t xml:space="preserve"> = 0.074), differed significantly between male </w:t>
      </w:r>
      <w:r w:rsidR="00B12686">
        <w:t>and female Lake Winnibigoshish W</w:t>
      </w:r>
      <w:r>
        <w:t>alleye (Figure 2).</w:t>
      </w:r>
      <w:ins w:id="60" w:author="Derek Ogle" w:date="2017-05-30T10:02:00Z">
        <w:r w:rsidR="00782A31">
          <w:t xml:space="preserve"> </w:t>
        </w:r>
        <w:r w:rsidR="003E222C">
          <w:t>B</w:t>
        </w:r>
        <w:r w:rsidR="00782A31">
          <w:t>est-fit model</w:t>
        </w:r>
      </w:ins>
      <w:ins w:id="61" w:author="Derek Ogle" w:date="2017-05-30T10:09:00Z">
        <w:r w:rsidR="003E222C">
          <w:t xml:space="preserve"> equation</w:t>
        </w:r>
      </w:ins>
      <w:ins w:id="62" w:author="Derek Ogle" w:date="2017-05-30T10:02:00Z">
        <w:r w:rsidR="00782A31">
          <w:t>s for both sexes are:</w:t>
        </w:r>
      </w:ins>
    </w:p>
    <w:p w14:paraId="2128C625" w14:textId="1EC0D49C" w:rsidR="00782A31" w:rsidRDefault="00782A31" w:rsidP="00782A31">
      <w:pPr>
        <w:pStyle w:val="BodyText"/>
        <w:tabs>
          <w:tab w:val="clear" w:pos="360"/>
          <w:tab w:val="left" w:pos="720"/>
          <w:tab w:val="left" w:pos="1620"/>
        </w:tabs>
        <w:ind w:firstLine="0"/>
        <w:jc w:val="left"/>
        <w:rPr>
          <w:ins w:id="63" w:author="Derek Ogle" w:date="2017-05-30T10:02:00Z"/>
        </w:rPr>
      </w:pPr>
      <w:ins w:id="64" w:author="Derek Ogle" w:date="2017-05-30T10:02:00Z">
        <w:r>
          <w:tab/>
          <w:t xml:space="preserve">Female: </w:t>
        </w:r>
      </w:ins>
      <w:ins w:id="65" w:author="Derek Ogle" w:date="2017-05-30T10:03:00Z">
        <w:r>
          <w:tab/>
        </w:r>
      </w:ins>
      <m:oMath>
        <m:sSub>
          <m:sSubPr>
            <m:ctrlPr>
              <w:ins w:id="66" w:author="Derek Ogle" w:date="2017-05-30T10:02:00Z">
                <w:rPr>
                  <w:rFonts w:ascii="Cambria Math" w:hAnsi="Cambria Math"/>
                </w:rPr>
              </w:ins>
            </m:ctrlPr>
          </m:sSubPr>
          <m:e>
            <m:r>
              <w:ins w:id="67" w:author="Derek Ogle" w:date="2017-05-30T10:02:00Z">
                <w:rPr>
                  <w:rFonts w:ascii="Cambria Math" w:hAnsi="Cambria Math"/>
                </w:rPr>
                <m:t>L</m:t>
              </w:ins>
            </m:r>
          </m:e>
          <m:sub>
            <m:r>
              <w:ins w:id="68" w:author="Derek Ogle" w:date="2017-05-30T10:02:00Z">
                <w:rPr>
                  <w:rFonts w:ascii="Cambria Math" w:hAnsi="Cambria Math"/>
                </w:rPr>
                <m:t>t</m:t>
              </w:ins>
            </m:r>
          </m:sub>
        </m:sSub>
        <m:r>
          <w:ins w:id="69" w:author="Derek Ogle" w:date="2017-05-30T10:02:00Z">
            <m:rPr>
              <m:sty m:val="p"/>
            </m:rPr>
            <w:rPr>
              <w:rFonts w:ascii="Cambria Math" w:hAnsi="Cambria Math"/>
            </w:rPr>
            <m:t>=432+</m:t>
          </w:ins>
        </m:r>
        <m:d>
          <m:dPr>
            <m:ctrlPr>
              <w:ins w:id="70" w:author="Derek Ogle" w:date="2017-05-30T10:02:00Z">
                <w:rPr>
                  <w:rFonts w:ascii="Cambria Math" w:hAnsi="Cambria Math"/>
                </w:rPr>
              </w:ins>
            </m:ctrlPr>
          </m:dPr>
          <m:e>
            <m:r>
              <w:ins w:id="71" w:author="Derek Ogle" w:date="2017-05-30T10:02:00Z">
                <m:rPr>
                  <m:sty m:val="p"/>
                </m:rPr>
                <w:rPr>
                  <w:rFonts w:ascii="Cambria Math" w:hAnsi="Cambria Math"/>
                </w:rPr>
                <m:t>671-432</m:t>
              </w:ins>
            </m:r>
          </m:e>
        </m:d>
        <m:d>
          <m:dPr>
            <m:ctrlPr>
              <w:ins w:id="72" w:author="Derek Ogle" w:date="2017-05-30T10:02:00Z">
                <w:rPr>
                  <w:rFonts w:ascii="Cambria Math" w:hAnsi="Cambria Math"/>
                </w:rPr>
              </w:ins>
            </m:ctrlPr>
          </m:dPr>
          <m:e>
            <m:r>
              <w:ins w:id="73" w:author="Derek Ogle" w:date="2017-05-30T10:02:00Z">
                <m:rPr>
                  <m:sty m:val="p"/>
                </m:rPr>
                <w:rPr>
                  <w:rFonts w:ascii="Cambria Math" w:hAnsi="Cambria Math"/>
                </w:rPr>
                <m:t>1-</m:t>
              </w:ins>
            </m:r>
            <m:sSup>
              <m:sSupPr>
                <m:ctrlPr>
                  <w:ins w:id="74" w:author="Derek Ogle" w:date="2017-05-30T10:02:00Z">
                    <w:rPr>
                      <w:rFonts w:ascii="Cambria Math" w:hAnsi="Cambria Math"/>
                    </w:rPr>
                  </w:ins>
                </m:ctrlPr>
              </m:sSupPr>
              <m:e>
                <m:r>
                  <w:ins w:id="75" w:author="Derek Ogle" w:date="2017-05-30T10:02:00Z">
                    <w:rPr>
                      <w:rFonts w:ascii="Cambria Math" w:hAnsi="Cambria Math"/>
                    </w:rPr>
                    <m:t>e</m:t>
                  </w:ins>
                </m:r>
              </m:e>
              <m:sup>
                <m:r>
                  <w:ins w:id="76" w:author="Derek Ogle" w:date="2017-05-30T10:02:00Z">
                    <m:rPr>
                      <m:sty m:val="p"/>
                    </m:rPr>
                    <w:rPr>
                      <w:rFonts w:ascii="Cambria Math" w:hAnsi="Cambria Math"/>
                    </w:rPr>
                    <m:t>-</m:t>
                  </w:ins>
                </m:r>
                <m:r>
                  <w:ins w:id="77" w:author="Derek Ogle" w:date="2017-05-30T10:02:00Z">
                    <w:rPr>
                      <w:rFonts w:ascii="Cambria Math" w:hAnsi="Cambria Math"/>
                    </w:rPr>
                    <m:t>0.17</m:t>
                  </w:ins>
                </m:r>
                <m:d>
                  <m:dPr>
                    <m:ctrlPr>
                      <w:ins w:id="78" w:author="Derek Ogle" w:date="2017-05-30T10:02:00Z">
                        <w:rPr>
                          <w:rFonts w:ascii="Cambria Math" w:hAnsi="Cambria Math"/>
                        </w:rPr>
                      </w:ins>
                    </m:ctrlPr>
                  </m:dPr>
                  <m:e>
                    <m:r>
                      <w:ins w:id="79" w:author="Derek Ogle" w:date="2017-05-30T10:02:00Z">
                        <w:rPr>
                          <w:rFonts w:ascii="Cambria Math" w:hAnsi="Cambria Math"/>
                        </w:rPr>
                        <m:t>t</m:t>
                      </w:ins>
                    </m:r>
                    <m:r>
                      <w:ins w:id="80" w:author="Derek Ogle" w:date="2017-05-30T10:02:00Z">
                        <m:rPr>
                          <m:sty m:val="p"/>
                        </m:rPr>
                        <w:rPr>
                          <w:rFonts w:ascii="Cambria Math" w:hAnsi="Cambria Math"/>
                        </w:rPr>
                        <m:t>-3.87</m:t>
                      </w:ins>
                    </m:r>
                  </m:e>
                </m:d>
              </m:sup>
            </m:sSup>
          </m:e>
        </m:d>
      </m:oMath>
    </w:p>
    <w:p w14:paraId="34462AF9" w14:textId="3DE09AE2" w:rsidR="00782A31" w:rsidRDefault="00782A31" w:rsidP="00782A31">
      <w:pPr>
        <w:pStyle w:val="BodyText"/>
        <w:tabs>
          <w:tab w:val="clear" w:pos="360"/>
          <w:tab w:val="left" w:pos="720"/>
          <w:tab w:val="left" w:pos="1620"/>
        </w:tabs>
        <w:ind w:firstLine="0"/>
        <w:jc w:val="left"/>
        <w:rPr>
          <w:ins w:id="81" w:author="Derek Ogle" w:date="2017-05-30T10:02:00Z"/>
        </w:rPr>
      </w:pPr>
      <w:ins w:id="82" w:author="Derek Ogle" w:date="2017-05-30T10:02:00Z">
        <w:r>
          <w:tab/>
          <w:t>Male:</w:t>
        </w: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=432+</m:t>
          </m:r>
          <m:d>
            <m:dPr>
              <m:ctrlPr>
                <w:rPr>
                  <w:rFonts w:ascii="Cambria Math" w:hAnsi="Cambria Math"/>
                </w:rPr>
              </m:ctrlPr>
            </m:dPr>
            <m:e>
              <m:r>
                <m:rPr>
                  <m:sty m:val="p"/>
                </m:rPr>
                <w:rPr>
                  <w:rFonts w:ascii="Cambria Math" w:hAnsi="Cambria Math"/>
                </w:rPr>
                <m:t>585-432</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0.17</m:t>
                  </m:r>
                  <m:d>
                    <m:dPr>
                      <m:ctrlPr>
                        <w:rPr>
                          <w:rFonts w:ascii="Cambria Math" w:hAnsi="Cambria Math"/>
                        </w:rPr>
                      </m:ctrlPr>
                    </m:dPr>
                    <m:e>
                      <m:r>
                        <w:rPr>
                          <w:rFonts w:ascii="Cambria Math" w:hAnsi="Cambria Math"/>
                        </w:rPr>
                        <m:t>t</m:t>
                      </m:r>
                      <m:r>
                        <m:rPr>
                          <m:sty m:val="p"/>
                        </m:rPr>
                        <w:rPr>
                          <w:rFonts w:ascii="Cambria Math" w:hAnsi="Cambria Math"/>
                        </w:rPr>
                        <m:t>-4.76</m:t>
                      </m:r>
                    </m:e>
                  </m:d>
                </m:sup>
              </m:sSup>
            </m:e>
          </m:d>
        </m:oMath>
      </w:ins>
    </w:p>
    <w:p w14:paraId="7074D6C9" w14:textId="6309A4F3" w:rsidR="007953DD" w:rsidRDefault="00E76D6F" w:rsidP="00437362">
      <w:pPr>
        <w:pStyle w:val="BodyText"/>
        <w:ind w:firstLine="0"/>
        <w:jc w:val="left"/>
      </w:pPr>
      <w:proofErr w:type="gramStart"/>
      <w:r>
        <w:t>The</w:t>
      </w:r>
      <w:r w:rsidR="00491345">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491345">
        <w:t xml:space="preserve"> </w:t>
      </w:r>
      <w:r>
        <w:t>was</w:t>
      </w:r>
      <w:proofErr w:type="gramEnd"/>
      <w:r>
        <w:t xml:space="preserve"> greater for female (95% CI: 641-707 mm) than male (</w:t>
      </w:r>
      <w:r w:rsidR="00563C2B">
        <w:t>95% CI: 560</w:t>
      </w:r>
      <w:r>
        <w:t>-</w:t>
      </w:r>
      <w:r w:rsidR="00563C2B">
        <w:t>616</w:t>
      </w:r>
      <w:r w:rsidR="00B12686">
        <w:t xml:space="preserve"> mm) W</w:t>
      </w:r>
      <w:r>
        <w:t xml:space="preserve">alleye, whereas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t xml:space="preserve"> was lower for female (</w:t>
      </w:r>
      <w:r w:rsidR="00563C2B">
        <w:t>95% CI: 3.78</w:t>
      </w:r>
      <w:r>
        <w:t>-</w:t>
      </w:r>
      <w:r w:rsidR="00563C2B">
        <w:t>3.95</w:t>
      </w:r>
      <w:r>
        <w:t xml:space="preserve"> years) than male (95% CI: </w:t>
      </w:r>
      <w:r w:rsidR="00563C2B">
        <w:t>4.61-4.93</w:t>
      </w:r>
      <w:r w:rsidR="00B12686">
        <w:t xml:space="preserve"> years) W</w:t>
      </w:r>
      <w:r>
        <w:t>alleye.</w:t>
      </w:r>
      <w:r w:rsidR="00563C2B">
        <w:t xml:space="preserve"> </w:t>
      </w:r>
      <w:ins w:id="83" w:author="Derek Ogle" w:date="2017-05-30T10:02:00Z">
        <w:r w:rsidR="00782A31">
          <w:t xml:space="preserve"> </w:t>
        </w:r>
      </w:ins>
      <w:r w:rsidR="00563C2B">
        <w:t>The</w:t>
      </w:r>
      <w:r w:rsidR="00B12686">
        <w:t>se results suggest that female W</w:t>
      </w:r>
      <w:r w:rsidR="00563C2B">
        <w:t xml:space="preserve">alleye </w:t>
      </w:r>
      <w:r w:rsidR="00692527">
        <w:t xml:space="preserve">in Lake Winnibigoshish </w:t>
      </w:r>
      <w:r w:rsidR="00563C2B">
        <w:t>reach</w:t>
      </w:r>
      <w:r w:rsidR="00692527">
        <w:t>ed</w:t>
      </w:r>
      <w:r w:rsidR="00563C2B">
        <w:t xml:space="preserve"> the minimum slot length limit (432 mm) before</w:t>
      </w:r>
      <w:r w:rsidR="00692527">
        <w:t xml:space="preserve"> </w:t>
      </w:r>
      <w:r w:rsidR="00563C2B">
        <w:t>and achieve</w:t>
      </w:r>
      <w:r w:rsidR="00692527">
        <w:t>d</w:t>
      </w:r>
      <w:r w:rsidR="00563C2B">
        <w:t xml:space="preserve"> a longer maximum mean length than male</w:t>
      </w:r>
      <w:r w:rsidR="00692527">
        <w:t>s</w:t>
      </w:r>
      <w:r w:rsidR="00563C2B">
        <w:t>.</w:t>
      </w:r>
    </w:p>
    <w:p w14:paraId="4EBFC259" w14:textId="77777777" w:rsidR="007B484D" w:rsidRDefault="007B484D" w:rsidP="00CF0A58">
      <w:pPr>
        <w:pStyle w:val="BodyText"/>
        <w:jc w:val="left"/>
      </w:pPr>
    </w:p>
    <w:p w14:paraId="1C4BC693" w14:textId="3A879671" w:rsidR="00FE416D" w:rsidRPr="00722EB0" w:rsidRDefault="00B12686" w:rsidP="007B484D">
      <w:pPr>
        <w:pStyle w:val="Heading1"/>
      </w:pPr>
      <w:r>
        <w:lastRenderedPageBreak/>
        <w:t>&lt;A&gt;Discus</w:t>
      </w:r>
      <w:r w:rsidR="00FE416D" w:rsidRPr="00722EB0">
        <w:t>sion</w:t>
      </w:r>
    </w:p>
    <w:p w14:paraId="23B4E6C9" w14:textId="699EFDAC" w:rsidR="00731718" w:rsidRDefault="00535D03" w:rsidP="00CF0A58">
      <w:pPr>
        <w:pStyle w:val="BodyText"/>
        <w:jc w:val="left"/>
      </w:pPr>
      <w:r>
        <w:t>E</w:t>
      </w:r>
      <w:r w:rsidR="008A103B">
        <w:t>quation</w:t>
      </w:r>
      <w:r>
        <w:t xml:space="preserve"> (3) is a simple parameterization of the </w:t>
      </w:r>
      <w:r w:rsidR="00332843">
        <w:t>VBGF that includes the typic</w:t>
      </w:r>
      <w:r>
        <w:t>al and original</w:t>
      </w:r>
      <w:r w:rsidR="007E23F8">
        <w:t xml:space="preserve"> </w:t>
      </w:r>
      <w:r>
        <w:t>VBGF parameterization</w:t>
      </w:r>
      <w:r w:rsidR="008A103B">
        <w:t>s as special cases. However, Equation</w:t>
      </w:r>
      <w:r>
        <w:t xml:space="preserve"> (3) is</w:t>
      </w:r>
      <w:r w:rsidR="007E23F8">
        <w:t xml:space="preserve"> </w:t>
      </w:r>
      <w:r>
        <w:t xml:space="preserve">flexible in that it may </w:t>
      </w:r>
      <w:r w:rsidR="0043172A">
        <w:t xml:space="preserve">also </w:t>
      </w:r>
      <w:r>
        <w:t xml:space="preserve">be used to estimate mean length for any </w:t>
      </w:r>
      <w:r w:rsidR="00D34F24">
        <w:t xml:space="preserve">specific </w:t>
      </w:r>
      <w:r>
        <w:t xml:space="preserve">age or age for any </w:t>
      </w:r>
      <w:r w:rsidR="00D34F24">
        <w:t xml:space="preserve">specific </w:t>
      </w:r>
      <w:r w:rsidR="0043172A">
        <w:t xml:space="preserve">mean </w:t>
      </w:r>
      <w:r>
        <w:t>length, rather than only intercept</w:t>
      </w:r>
      <w:r w:rsidR="00D34F24">
        <w:t xml:space="preserve"> values</w:t>
      </w:r>
      <w:r>
        <w:t xml:space="preserve"> as with </w:t>
      </w:r>
      <w:r w:rsidR="007E23F8">
        <w:t xml:space="preserve">the </w:t>
      </w:r>
      <w:r w:rsidR="00332843">
        <w:t>typical</w:t>
      </w:r>
      <w:r w:rsidR="007E23F8">
        <w:t xml:space="preserve"> and original VBGFs</w:t>
      </w:r>
      <w:r>
        <w:t>.</w:t>
      </w:r>
      <w:r w:rsidR="008A103B">
        <w:t xml:space="preserve"> We expect the primary use of equation</w:t>
      </w:r>
      <w:r w:rsidR="00F70344">
        <w:t xml:space="preserve"> (3) among fisheries scientists will be to estimate</w:t>
      </w:r>
      <w:r w:rsidR="00F70344" w:rsidRPr="00F70344">
        <w:t xml:space="preserve"> </w:t>
      </w:r>
      <w:r w:rsidR="00F70344">
        <w:t>age at a specific length (i.e.</w:t>
      </w:r>
      <w:proofErr w:type="gramStart"/>
      <w:r w:rsidR="00F70344">
        <w:t xml:space="preserve">, </w:t>
      </w:r>
      <w:proofErr w:type="gramEnd"/>
      <m:oMath>
        <m:sSub>
          <m:sSubPr>
            <m:ctrlPr>
              <w:rPr>
                <w:rFonts w:ascii="Cambria Math" w:hAnsi="Cambria Math"/>
              </w:rPr>
            </m:ctrlPr>
          </m:sSubPr>
          <m:e>
            <m:r>
              <w:rPr>
                <w:rFonts w:ascii="Cambria Math" w:hAnsi="Cambria Math"/>
              </w:rPr>
              <m:t>t</m:t>
            </m:r>
          </m:e>
          <m:sub>
            <m:r>
              <w:rPr>
                <w:rFonts w:ascii="Cambria Math" w:hAnsi="Cambria Math"/>
              </w:rPr>
              <m:t>r</m:t>
            </m:r>
          </m:sub>
        </m:sSub>
      </m:oMath>
      <w:r w:rsidR="00F70344">
        <w:t>).</w:t>
      </w:r>
      <w:r>
        <w:t xml:space="preserve"> </w:t>
      </w:r>
      <w:r w:rsidR="00F70344">
        <w:t>Thus, we demonstrated that p</w:t>
      </w:r>
      <w:r w:rsidR="007E23F8">
        <w:t>oint</w:t>
      </w:r>
      <w:r w:rsidR="00D34F24">
        <w:t>-</w:t>
      </w:r>
      <w:r w:rsidR="007E23F8">
        <w:t xml:space="preserve"> and bootstrapped</w:t>
      </w:r>
      <w:r w:rsidR="00D34F24">
        <w:t>-</w:t>
      </w:r>
      <w:r w:rsidR="007E23F8">
        <w:t xml:space="preserve">interval estimates for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8A103B">
        <w:t xml:space="preserve"> from equation</w:t>
      </w:r>
      <w:r w:rsidR="007E23F8">
        <w:t xml:space="preserve"> (3) match those derived from </w:t>
      </w:r>
      <w:r w:rsidR="00332843">
        <w:t>parameters</w:t>
      </w:r>
      <w:r w:rsidR="0043172A">
        <w:t xml:space="preserve"> estimated with</w:t>
      </w:r>
      <w:r w:rsidR="00332843">
        <w:t xml:space="preserve"> </w:t>
      </w:r>
      <w:r w:rsidR="008A103B">
        <w:t>equations</w:t>
      </w:r>
      <w:r w:rsidR="00332843">
        <w:t xml:space="preserve"> (1) and (2</w:t>
      </w:r>
      <w:r w:rsidR="007E23F8">
        <w:t xml:space="preserve">). </w:t>
      </w:r>
      <w:r w:rsidR="00F70344">
        <w:t>We also showed how</w:t>
      </w:r>
      <w:del w:id="84" w:author="Derek Ogle" w:date="2017-05-30T10:41:00Z">
        <w:r w:rsidR="00F70344" w:rsidDel="00A04744">
          <w:delText xml:space="preserve"> </w:delText>
        </w:r>
        <w:r w:rsidR="008A103B" w:rsidDel="00A04744">
          <w:delText>equation</w:delText>
        </w:r>
        <w:r w:rsidR="007E23F8" w:rsidDel="00A04744">
          <w:delText xml:space="preserve"> (3)</w:delText>
        </w:r>
      </w:del>
      <w:ins w:id="85" w:author="Derek Ogle" w:date="2017-05-30T10:39:00Z">
        <w:r w:rsidR="00A04744">
          <w:t>, in contrast to equations (1) and (2),</w:t>
        </w:r>
      </w:ins>
      <w:ins w:id="86" w:author="Derek Ogle" w:date="2017-05-30T10:41:00Z">
        <w:r w:rsidR="00A04744">
          <w:t xml:space="preserve"> </w:t>
        </w:r>
      </w:ins>
      <w:del w:id="87" w:author="Derek Ogle" w:date="2017-05-30T10:41:00Z">
        <w:r w:rsidR="007E23F8" w:rsidDel="00A04744">
          <w:delText xml:space="preserve"> allows use of </w:delText>
        </w:r>
      </w:del>
      <w:ins w:id="88" w:author="Derek Ogle" w:date="2017-05-30T10:39:00Z">
        <w:r w:rsidR="00A04744">
          <w:t>standard frequentist methods</w:t>
        </w:r>
      </w:ins>
      <w:ins w:id="89" w:author="Derek Ogle" w:date="2017-05-30T10:41:00Z">
        <w:r w:rsidR="00A04744">
          <w:t xml:space="preserve"> can be used</w:t>
        </w:r>
      </w:ins>
      <w:ins w:id="90" w:author="Derek Ogle" w:date="2017-05-30T10:42:00Z">
        <w:r w:rsidR="00D02E31">
          <w:t xml:space="preserve"> with equation (3)</w:t>
        </w:r>
      </w:ins>
      <w:ins w:id="91" w:author="Derek Ogle" w:date="2017-05-30T10:39:00Z">
        <w:r w:rsidR="00A04744">
          <w:t xml:space="preserve"> </w:t>
        </w:r>
      </w:ins>
      <w:del w:id="92" w:author="Derek Ogle" w:date="2017-05-30T10:40:00Z">
        <w:r w:rsidR="007E23F8" w:rsidDel="00A04744">
          <w:delText xml:space="preserve">likelihood profile methods </w:delText>
        </w:r>
      </w:del>
      <w:r w:rsidR="007E23F8">
        <w:t>to estimate confidence intervals</w:t>
      </w:r>
      <w:ins w:id="93" w:author="Derek Ogle" w:date="2017-05-30T10:42:00Z">
        <w:r w:rsidR="00D02E31">
          <w:t xml:space="preserve"> for</w:t>
        </w:r>
      </w:ins>
      <w:del w:id="94" w:author="Derek Ogle" w:date="2017-05-30T10:42:00Z">
        <w:r w:rsidR="007E23F8" w:rsidDel="00D02E31">
          <w:delText xml:space="preserve"> </w:delText>
        </w:r>
      </w:del>
      <w:ins w:id="95" w:author="Derek Ogle" w:date="2017-05-30T10:42:00Z">
        <w:r w:rsidR="00D02E31">
          <w:t xml:space="preserve"> </w:t>
        </w:r>
      </w:ins>
      <m:oMath>
        <m:sSub>
          <m:sSubPr>
            <m:ctrlPr>
              <w:ins w:id="96" w:author="Derek Ogle" w:date="2017-05-30T10:43:00Z">
                <w:rPr>
                  <w:rFonts w:ascii="Cambria Math" w:hAnsi="Cambria Math"/>
                </w:rPr>
              </w:ins>
            </m:ctrlPr>
          </m:sSubPr>
          <m:e>
            <m:r>
              <w:ins w:id="97" w:author="Derek Ogle" w:date="2017-05-30T10:43:00Z">
                <w:rPr>
                  <w:rFonts w:ascii="Cambria Math" w:hAnsi="Cambria Math"/>
                </w:rPr>
                <m:t>t</m:t>
              </w:ins>
            </m:r>
          </m:e>
          <m:sub>
            <m:r>
              <w:ins w:id="98" w:author="Derek Ogle" w:date="2017-05-30T10:43:00Z">
                <w:rPr>
                  <w:rFonts w:ascii="Cambria Math" w:hAnsi="Cambria Math"/>
                </w:rPr>
                <m:t>r</m:t>
              </w:ins>
            </m:r>
          </m:sub>
        </m:sSub>
      </m:oMath>
      <w:ins w:id="99" w:author="Derek Ogle" w:date="2017-05-30T10:43:00Z">
        <w:r w:rsidR="00D02E31">
          <w:t xml:space="preserve"> </w:t>
        </w:r>
      </w:ins>
      <w:ins w:id="100" w:author="Derek Ogle" w:date="2017-05-30T10:40:00Z">
        <w:r w:rsidR="00A04744">
          <w:t xml:space="preserve">(e.g., profile likelihood) </w:t>
        </w:r>
      </w:ins>
      <w:r w:rsidR="007E23F8">
        <w:t xml:space="preserve">and </w:t>
      </w:r>
      <w:del w:id="101" w:author="Derek Ogle" w:date="2017-05-30T10:40:00Z">
        <w:r w:rsidR="007E23F8" w:rsidDel="00A04744">
          <w:delText xml:space="preserve">model selection procedures to statistically </w:delText>
        </w:r>
      </w:del>
      <w:r w:rsidR="007E23F8">
        <w:t>determin</w:t>
      </w:r>
      <w:r w:rsidR="00B40370">
        <w:t xml:space="preserve">e if </w:t>
      </w:r>
      <w:del w:id="102" w:author="Derek Ogle" w:date="2017-05-30T10:43:00Z">
        <w:r w:rsidR="00B40370" w:rsidDel="00D02E31">
          <w:delText>age at the</w:delText>
        </w:r>
        <w:r w:rsidR="007E23F8" w:rsidDel="00D02E31">
          <w:delText xml:space="preserve"> </w:delText>
        </w:r>
        <w:r w:rsidR="004830AD" w:rsidDel="00D02E31">
          <w:delText>specified</w:delText>
        </w:r>
        <w:r w:rsidR="007E23F8" w:rsidDel="00D02E31">
          <w:delText xml:space="preserve"> </w:delText>
        </w:r>
        <w:r w:rsidR="0043172A" w:rsidDel="00D02E31">
          <w:delText xml:space="preserve">mean </w:delText>
        </w:r>
        <w:r w:rsidR="007E23F8" w:rsidDel="00D02E31">
          <w:delText xml:space="preserve">length </w:delText>
        </w:r>
      </w:del>
      <m:oMath>
        <m:sSub>
          <m:sSubPr>
            <m:ctrlPr>
              <w:ins w:id="103" w:author="Derek Ogle" w:date="2017-05-30T10:43:00Z">
                <w:rPr>
                  <w:rFonts w:ascii="Cambria Math" w:hAnsi="Cambria Math"/>
                </w:rPr>
              </w:ins>
            </m:ctrlPr>
          </m:sSubPr>
          <m:e>
            <m:r>
              <w:ins w:id="104" w:author="Derek Ogle" w:date="2017-05-30T10:43:00Z">
                <w:rPr>
                  <w:rFonts w:ascii="Cambria Math" w:hAnsi="Cambria Math"/>
                </w:rPr>
                <m:t>t</m:t>
              </w:ins>
            </m:r>
          </m:e>
          <m:sub>
            <m:r>
              <w:ins w:id="105" w:author="Derek Ogle" w:date="2017-05-30T10:43:00Z">
                <w:rPr>
                  <w:rFonts w:ascii="Cambria Math" w:hAnsi="Cambria Math"/>
                </w:rPr>
                <m:t>r</m:t>
              </w:ins>
            </m:r>
          </m:sub>
        </m:sSub>
      </m:oMath>
      <w:ins w:id="106" w:author="Derek Ogle" w:date="2017-05-30T10:43:00Z">
        <w:r w:rsidR="00D02E31">
          <w:t xml:space="preserve"> </w:t>
        </w:r>
      </w:ins>
      <w:r w:rsidR="007E23F8">
        <w:t>differs among populations</w:t>
      </w:r>
      <w:ins w:id="107" w:author="Derek Ogle" w:date="2017-05-30T10:40:00Z">
        <w:r w:rsidR="00A04744">
          <w:t xml:space="preserve"> (e.g., extra sums-of-squares tests)</w:t>
        </w:r>
      </w:ins>
      <w:r w:rsidR="007E23F8">
        <w:t>.</w:t>
      </w:r>
    </w:p>
    <w:p w14:paraId="79FEC299" w14:textId="777E9EC4" w:rsidR="00FE416D" w:rsidRDefault="000902CD" w:rsidP="00CF0A58">
      <w:pPr>
        <w:pStyle w:val="BodyText"/>
        <w:jc w:val="left"/>
      </w:pPr>
      <w:r>
        <w:t xml:space="preserve"> </w:t>
      </w:r>
      <w:r w:rsidR="002C0302">
        <w:t xml:space="preserve">A direct estimate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31718">
        <w:t xml:space="preserve"> </w:t>
      </w:r>
      <w:r w:rsidR="002C0302">
        <w:t>(</w:t>
      </w:r>
      <w:r w:rsidR="00E832F4">
        <w:t>though estimated</w:t>
      </w:r>
      <w:r w:rsidR="002C0302">
        <w:t xml:space="preserve"> </w:t>
      </w:r>
      <w:proofErr w:type="gramStart"/>
      <w:r w:rsidR="002C0302">
        <w:t xml:space="preserve">as </w:t>
      </w:r>
      <w:proofErr w:type="gramEnd"/>
      <m:oMath>
        <m:sSub>
          <m:sSubPr>
            <m:ctrlPr>
              <w:rPr>
                <w:rFonts w:ascii="Cambria Math" w:hAnsi="Cambria Math"/>
              </w:rPr>
            </m:ctrlPr>
          </m:sSubPr>
          <m:e>
            <m:r>
              <w:rPr>
                <w:rFonts w:ascii="Cambria Math" w:hAnsi="Cambria Math"/>
              </w:rPr>
              <m:t>t</m:t>
            </m:r>
          </m:e>
          <m:sub>
            <m:r>
              <w:rPr>
                <w:rFonts w:ascii="Cambria Math" w:hAnsi="Cambria Math"/>
              </w:rPr>
              <m:t>0</m:t>
            </m:r>
          </m:sub>
        </m:sSub>
      </m:oMath>
      <w:r w:rsidR="00156781">
        <w:t xml:space="preserve">) </w:t>
      </w:r>
      <w:r w:rsidR="00731718">
        <w:t xml:space="preserve">may also be made by </w:t>
      </w:r>
      <w:r w:rsidR="002C0302">
        <w:t xml:space="preserve">replacing </w:t>
      </w:r>
      <m:oMath>
        <m:sSub>
          <m:sSubPr>
            <m:ctrlPr>
              <w:rPr>
                <w:rFonts w:ascii="Cambria Math" w:hAnsi="Cambria Math"/>
              </w:rPr>
            </m:ctrlPr>
          </m:sSubPr>
          <m:e>
            <m:r>
              <w:rPr>
                <w:rFonts w:ascii="Cambria Math" w:hAnsi="Cambria Math"/>
              </w:rPr>
              <m:t>L</m:t>
            </m:r>
          </m:e>
          <m:sub>
            <m:r>
              <w:rPr>
                <w:rFonts w:ascii="Cambria Math" w:hAnsi="Cambria Math"/>
              </w:rPr>
              <m:t>t</m:t>
            </m:r>
          </m:sub>
        </m:sSub>
      </m:oMath>
      <w:r w:rsidR="00731718">
        <w:t xml:space="preserve"> in </w:t>
      </w:r>
      <w:r w:rsidR="00F34FC3">
        <w:t>equation</w:t>
      </w:r>
      <w:r w:rsidR="00731718">
        <w:t xml:space="preserve"> (1) </w:t>
      </w:r>
      <w:r w:rsidR="002C0302">
        <w:t xml:space="preserve">with </w:t>
      </w:r>
      <m:oMath>
        <m:sSub>
          <m:sSubPr>
            <m:ctrlPr>
              <w:rPr>
                <w:rFonts w:ascii="Cambria Math" w:hAnsi="Cambria Math"/>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oMath>
      <w:r w:rsidR="002C0302">
        <w:t xml:space="preserve"> (i.e., subtracting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731718">
        <w:t xml:space="preserve"> from each</w:t>
      </w:r>
      <w:r w:rsidR="002C0302">
        <w:t xml:space="preserve"> observed length). However,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731718">
        <w:t xml:space="preserve"> from fitting this </w:t>
      </w:r>
      <w:r w:rsidR="002C0302">
        <w:t>modified equation</w:t>
      </w:r>
      <w:r w:rsidR="00731718">
        <w:t xml:space="preserve"> is underestimated by a </w:t>
      </w:r>
      <w:proofErr w:type="gramStart"/>
      <w:r w:rsidR="00731718">
        <w:t xml:space="preserve">constant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oMath>
      <w:r w:rsidR="00731718">
        <w:t xml:space="preserve">. </w:t>
      </w:r>
      <w:r w:rsidR="002C0302">
        <w:t xml:space="preserve">If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C0302">
        <w:t xml:space="preserve"> is also subtracted from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156781">
        <w:t xml:space="preserve"> in </w:t>
      </w:r>
      <w:r w:rsidR="00F34FC3">
        <w:t>equation</w:t>
      </w:r>
      <w:r w:rsidR="00156781">
        <w:t xml:space="preserve"> (1)</w:t>
      </w:r>
      <w:r w:rsidR="00491345">
        <w:t>,</w:t>
      </w:r>
      <w:r w:rsidR="00156781">
        <w:t xml:space="preserve"> then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731718">
        <w:t xml:space="preserve"> </w:t>
      </w:r>
      <w:r w:rsidR="00156781">
        <w:t xml:space="preserve">will be estimated </w:t>
      </w:r>
      <w:r w:rsidR="00731718">
        <w:t>on the original scale</w:t>
      </w:r>
      <w:r w:rsidR="00156781">
        <w:t xml:space="preserve">. These two </w:t>
      </w:r>
      <w:r w:rsidR="00491345" w:rsidRPr="00491345">
        <w:rPr>
          <w:i/>
        </w:rPr>
        <w:t>ad hoc</w:t>
      </w:r>
      <w:r w:rsidR="00491345">
        <w:t xml:space="preserve"> </w:t>
      </w:r>
      <w:r w:rsidR="00156781">
        <w:t xml:space="preserve">modifications simply convert </w:t>
      </w:r>
      <w:r w:rsidR="00F34FC3">
        <w:t>equation</w:t>
      </w:r>
      <w:r w:rsidR="00156781">
        <w:t xml:space="preserve"> (1) to </w:t>
      </w:r>
      <w:r w:rsidR="00F34FC3">
        <w:t>equation</w:t>
      </w:r>
      <w:r w:rsidR="00156781">
        <w:t xml:space="preserve"> (3).</w:t>
      </w:r>
      <w:del w:id="108" w:author="Derek Ogle" w:date="2017-05-30T09:13:00Z">
        <w:r w:rsidR="00156781" w:rsidDel="0073700C">
          <w:delText xml:space="preserve"> </w:delText>
        </w:r>
        <w:r w:rsidR="00491345" w:rsidDel="0073700C">
          <w:delText>Thus, f</w:delText>
        </w:r>
        <w:r w:rsidR="00303D91" w:rsidDel="0073700C">
          <w:delText xml:space="preserve">or conceptual </w:delText>
        </w:r>
        <w:r w:rsidR="00FF7708" w:rsidDel="0073700C">
          <w:delText>consistency with previous parame</w:delText>
        </w:r>
        <w:r w:rsidR="00303D91" w:rsidDel="0073700C">
          <w:delText xml:space="preserve">terizations of the VBGF and because of the flexibility afforded by </w:delText>
        </w:r>
        <w:r w:rsidR="00F34FC3" w:rsidDel="0073700C">
          <w:delText>equation</w:delText>
        </w:r>
        <w:r w:rsidR="00303D91" w:rsidDel="0073700C">
          <w:delText xml:space="preserve"> (3)</w:delText>
        </w:r>
        <w:r w:rsidR="00491345" w:rsidDel="0073700C">
          <w:delText>,</w:delText>
        </w:r>
        <w:r w:rsidR="00303D91" w:rsidDel="0073700C">
          <w:delText xml:space="preserve"> w</w:delText>
        </w:r>
        <w:r w:rsidDel="0073700C">
          <w:delText xml:space="preserve">e suggest using </w:delText>
        </w:r>
        <w:r w:rsidR="00F34FC3" w:rsidDel="0073700C">
          <w:delText>equation</w:delText>
        </w:r>
        <w:r w:rsidDel="0073700C">
          <w:delText xml:space="preserve"> (3)</w:delText>
        </w:r>
        <w:r w:rsidR="00FF7708" w:rsidDel="0073700C">
          <w:delText>,</w:delText>
        </w:r>
        <w:r w:rsidDel="0073700C">
          <w:delText xml:space="preserve"> </w:delText>
        </w:r>
        <w:r w:rsidR="00303D91" w:rsidDel="0073700C">
          <w:delText xml:space="preserve">rather than </w:delText>
        </w:r>
        <w:r w:rsidR="00303D91" w:rsidRPr="00303D91" w:rsidDel="0073700C">
          <w:rPr>
            <w:i/>
          </w:rPr>
          <w:delText>ad hoc</w:delText>
        </w:r>
        <w:r w:rsidR="00303D91" w:rsidDel="0073700C">
          <w:delText xml:space="preserve"> approaches</w:delText>
        </w:r>
        <w:r w:rsidR="00FF7708" w:rsidDel="0073700C">
          <w:delText>,</w:delText>
        </w:r>
        <w:r w:rsidR="00303D91" w:rsidDel="0073700C">
          <w:delText xml:space="preserve"> </w:delText>
        </w:r>
        <w:r w:rsidDel="0073700C">
          <w:delText>when interest lies in estimating</w:delText>
        </w:r>
        <w:r w:rsidR="002C0302" w:rsidDel="0073700C">
          <w:delText xml:space="preserve"> or testing for differences among populations </w:delText>
        </w:r>
      </w:del>
      <w:del w:id="109" w:author="Derek Ogle" w:date="2017-05-28T13:50:00Z">
        <w:r w:rsidR="002C0302" w:rsidDel="00596E72">
          <w:delText xml:space="preserve">in </w:delTex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FF7708" w:rsidDel="00596E72">
          <w:delText xml:space="preserve">, </w:delText>
        </w:r>
        <m:oMath>
          <m:r>
            <w:rPr>
              <w:rFonts w:ascii="Cambria Math" w:hAnsi="Cambria Math"/>
            </w:rPr>
            <m:t>K</m:t>
          </m:r>
        </m:oMath>
        <w:r w:rsidR="00303D91" w:rsidDel="00596E72">
          <w:delText xml:space="preserve">, and </w:delText>
        </w:r>
      </w:del>
      <w:del w:id="110" w:author="Derek Ogle" w:date="2017-05-30T09:13:00Z">
        <w:r w:rsidR="00303D91" w:rsidDel="0073700C">
          <w:delText>a specific point on the growth curve</w:delText>
        </w:r>
        <w:r w:rsidR="002C0302" w:rsidDel="0073700C">
          <w:delText xml:space="preserve">, such as </w:delTex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03D91" w:rsidDel="0073700C">
          <w:delText>.</w:delText>
        </w:r>
      </w:del>
      <w:ins w:id="111" w:author="Derek Ogle" w:date="2017-05-28T13:49:00Z">
        <w:r w:rsidR="00596E72" w:rsidRPr="00596E72">
          <w:t xml:space="preserve"> </w:t>
        </w:r>
        <w:r w:rsidR="00596E72">
          <w:t>Additionally, the VBGF parameterizations of Schnute</w:t>
        </w:r>
      </w:ins>
      <w:ins w:id="112" w:author="Derek Ogle" w:date="2017-05-28T13:57:00Z">
        <w:r w:rsidR="006F661F">
          <w:t xml:space="preserve"> and Fournier</w:t>
        </w:r>
      </w:ins>
      <w:ins w:id="113" w:author="Derek Ogle" w:date="2017-05-28T13:49:00Z">
        <w:r w:rsidR="00596E72">
          <w:t xml:space="preserve"> (</w:t>
        </w:r>
      </w:ins>
      <w:ins w:id="114" w:author="Derek Ogle" w:date="2017-05-28T13:57:00Z">
        <w:r w:rsidR="006F661F">
          <w:t>1980</w:t>
        </w:r>
      </w:ins>
      <w:ins w:id="115" w:author="Derek Ogle" w:date="2017-05-28T13:49:00Z">
        <w:r w:rsidR="00596E72">
          <w:t>) and Francis (</w:t>
        </w:r>
      </w:ins>
      <w:ins w:id="116" w:author="Derek Ogle" w:date="2017-05-28T13:57:00Z">
        <w:r w:rsidR="006F661F">
          <w:t>1988</w:t>
        </w:r>
      </w:ins>
      <w:ins w:id="117" w:author="Derek Ogle" w:date="2017-05-28T13:49:00Z">
        <w:r w:rsidR="00596E72">
          <w:t>) have two or three parameters</w:t>
        </w:r>
      </w:ins>
      <w:ins w:id="118" w:author="Derek Ogle" w:date="2017-05-30T10:36:00Z">
        <w:r w:rsidR="00A5584C">
          <w:t>, respectively,</w:t>
        </w:r>
      </w:ins>
      <w:ins w:id="119" w:author="Derek Ogle" w:date="2017-05-28T13:49:00Z">
        <w:r w:rsidR="00596E72">
          <w:t xml:space="preserve"> that represent mean lengths at specific ages. Specific m</w:t>
        </w:r>
        <w:r w:rsidR="0073700C">
          <w:t>ean lengths could be chosen in</w:t>
        </w:r>
        <w:r w:rsidR="00596E72">
          <w:t xml:space="preserve"> these parameterizations such that age</w:t>
        </w:r>
      </w:ins>
      <w:ins w:id="120" w:author="Derek Ogle" w:date="2017-05-30T09:14:00Z">
        <w:r w:rsidR="0073700C">
          <w:t>s</w:t>
        </w:r>
      </w:ins>
      <w:ins w:id="121" w:author="Derek Ogle" w:date="2017-05-28T13:49:00Z">
        <w:r w:rsidR="0073700C">
          <w:t xml:space="preserve"> at those mean lengths are</w:t>
        </w:r>
        <w:r w:rsidR="00596E72">
          <w:t xml:space="preserve"> estimated. However, </w:t>
        </w:r>
      </w:ins>
      <m:oMath>
        <m:sSub>
          <m:sSubPr>
            <m:ctrlPr>
              <w:ins w:id="122" w:author="Derek Ogle" w:date="2017-05-28T13:50:00Z">
                <w:rPr>
                  <w:rFonts w:ascii="Cambria Math" w:hAnsi="Cambria Math"/>
                </w:rPr>
              </w:ins>
            </m:ctrlPr>
          </m:sSubPr>
          <m:e>
            <m:r>
              <w:ins w:id="123" w:author="Derek Ogle" w:date="2017-05-28T13:50:00Z">
                <w:rPr>
                  <w:rFonts w:ascii="Cambria Math" w:hAnsi="Cambria Math"/>
                </w:rPr>
                <m:t>L</m:t>
              </w:ins>
            </m:r>
          </m:e>
          <m:sub>
            <m:r>
              <w:ins w:id="124" w:author="Derek Ogle" w:date="2017-05-28T13:50:00Z">
                <w:rPr>
                  <w:rFonts w:ascii="Cambria Math" w:hAnsi="Cambria Math"/>
                </w:rPr>
                <m:t>∞</m:t>
              </w:ins>
            </m:r>
          </m:sub>
        </m:sSub>
      </m:oMath>
      <w:ins w:id="125" w:author="Derek Ogle" w:date="2017-05-28T13:49:00Z">
        <w:r w:rsidR="00596E72">
          <w:t xml:space="preserve"> is dropped from the Schnute </w:t>
        </w:r>
      </w:ins>
      <w:ins w:id="126" w:author="Derek Ogle" w:date="2017-05-28T13:57:00Z">
        <w:r w:rsidR="006F661F">
          <w:t xml:space="preserve">and Fournier </w:t>
        </w:r>
      </w:ins>
      <w:ins w:id="127" w:author="Derek Ogle" w:date="2017-05-28T13:49:00Z">
        <w:r w:rsidR="00596E72">
          <w:t>(</w:t>
        </w:r>
      </w:ins>
      <w:ins w:id="128" w:author="Derek Ogle" w:date="2017-05-28T13:57:00Z">
        <w:r w:rsidR="006F661F">
          <w:t>1980</w:t>
        </w:r>
      </w:ins>
      <w:ins w:id="129" w:author="Derek Ogle" w:date="2017-05-28T13:49:00Z">
        <w:r w:rsidR="00596E72">
          <w:t xml:space="preserve">) parameterization and both </w:t>
        </w:r>
      </w:ins>
      <w:ins w:id="130" w:author="Derek Ogle" w:date="2017-05-28T13:51:00Z">
        <w:r w:rsidR="00596E72">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596E72">
          <w:t xml:space="preserve"> and </w:t>
        </w:r>
        <m:oMath>
          <m:r>
            <w:rPr>
              <w:rFonts w:ascii="Cambria Math" w:hAnsi="Cambria Math"/>
            </w:rPr>
            <m:t>K</m:t>
          </m:r>
        </m:oMath>
        <w:r w:rsidR="00596E72">
          <w:t xml:space="preserve"> </w:t>
        </w:r>
      </w:ins>
      <w:ins w:id="131" w:author="Derek Ogle" w:date="2017-05-28T13:49:00Z">
        <w:r w:rsidR="00596E72">
          <w:t>are dropped from the Francis (</w:t>
        </w:r>
      </w:ins>
      <w:ins w:id="132" w:author="Derek Ogle" w:date="2017-05-28T13:57:00Z">
        <w:r w:rsidR="006F661F">
          <w:t>1988</w:t>
        </w:r>
      </w:ins>
      <w:ins w:id="133" w:author="Derek Ogle" w:date="2017-05-28T13:49:00Z">
        <w:r w:rsidR="00596E72">
          <w:t>) parameterization.</w:t>
        </w:r>
      </w:ins>
    </w:p>
    <w:p w14:paraId="7DF5E0D4" w14:textId="7F61BD0D" w:rsidR="00532633" w:rsidRDefault="00EE4DF6" w:rsidP="00CF0A58">
      <w:pPr>
        <w:pStyle w:val="BodyText"/>
        <w:jc w:val="left"/>
        <w:rPr>
          <w:ins w:id="134" w:author="Derek Ogle" w:date="2017-05-30T09:03:00Z"/>
        </w:rPr>
      </w:pPr>
      <w:ins w:id="135" w:author="Derek Ogle" w:date="2017-05-30T08:56:00Z">
        <w:r>
          <w:t xml:space="preserve">Equation (3) is an alternative parameterization of the VBGF that allows a direct and conceptually consistent, rather than derived and </w:t>
        </w:r>
        <w:r w:rsidRPr="0073700C">
          <w:rPr>
            <w:i/>
          </w:rPr>
          <w:t>ad hoc</w:t>
        </w:r>
        <w:r>
          <w:t>, estimate of</w:t>
        </w:r>
      </w:ins>
      <w:ins w:id="136" w:author="Derek Ogle" w:date="2017-05-30T09:05:00Z">
        <w:r w:rsidR="00F615FB">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F6CD6">
          <w:t xml:space="preserve"> (</w:t>
        </w:r>
        <w:proofErr w:type="gramStart"/>
        <w:r w:rsidR="003F6CD6">
          <w:t xml:space="preserve">or </w:t>
        </w:r>
        <w:r w:rsidR="003F6CD6">
          <w:t xml:space="preserve">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oMath>
        <w:r w:rsidR="003F6CD6">
          <w:t>)</w:t>
        </w:r>
      </w:ins>
      <w:ins w:id="137" w:author="Derek Ogle" w:date="2017-05-30T08:56:00Z">
        <w:r>
          <w:t xml:space="preserve">. In </w:t>
        </w:r>
      </w:ins>
      <w:ins w:id="138" w:author="Derek Ogle" w:date="2017-05-30T08:58:00Z">
        <w:r>
          <w:t>addition</w:t>
        </w:r>
      </w:ins>
      <w:ins w:id="139" w:author="Derek Ogle" w:date="2017-05-30T08:56:00Z">
        <w:r>
          <w:t>,</w:t>
        </w:r>
      </w:ins>
      <w:ins w:id="140" w:author="Derek Ogle" w:date="2017-05-30T08:58:00Z">
        <w:r>
          <w:t xml:space="preserve"> direct </w:t>
        </w:r>
        <w:r>
          <w:lastRenderedPageBreak/>
          <w:t xml:space="preserve">estimates of </w:t>
        </w:r>
      </w:ins>
      <m:oMath>
        <m:sSub>
          <m:sSubPr>
            <m:ctrlPr>
              <w:ins w:id="141" w:author="Derek Ogle" w:date="2017-05-30T09:04:00Z">
                <w:rPr>
                  <w:rFonts w:ascii="Cambria Math" w:hAnsi="Cambria Math"/>
                </w:rPr>
              </w:ins>
            </m:ctrlPr>
          </m:sSubPr>
          <m:e>
            <m:r>
              <w:ins w:id="142" w:author="Derek Ogle" w:date="2017-05-30T09:04:00Z">
                <w:rPr>
                  <w:rFonts w:ascii="Cambria Math" w:hAnsi="Cambria Math"/>
                </w:rPr>
                <m:t>L</m:t>
              </w:ins>
            </m:r>
          </m:e>
          <m:sub>
            <m:r>
              <w:ins w:id="143" w:author="Derek Ogle" w:date="2017-05-30T09:04:00Z">
                <w:rPr>
                  <w:rFonts w:ascii="Cambria Math" w:hAnsi="Cambria Math"/>
                </w:rPr>
                <m:t>∞</m:t>
              </w:ins>
            </m:r>
          </m:sub>
        </m:sSub>
      </m:oMath>
      <w:ins w:id="144" w:author="Derek Ogle" w:date="2017-05-30T09:04:00Z">
        <w:r w:rsidR="00F615FB">
          <w:t xml:space="preserve"> and </w:t>
        </w:r>
        <m:oMath>
          <m:r>
            <w:rPr>
              <w:rFonts w:ascii="Cambria Math" w:hAnsi="Cambria Math"/>
            </w:rPr>
            <m:t>K</m:t>
          </m:r>
        </m:oMath>
      </w:ins>
      <w:ins w:id="145" w:author="Derek Ogle" w:date="2017-05-30T08:58:00Z">
        <w:r>
          <w:t xml:space="preserve"> are maintained with equation (3). </w:t>
        </w:r>
      </w:ins>
      <w:ins w:id="146" w:author="Derek Ogle" w:date="2017-05-30T09:03:00Z">
        <w:r w:rsidR="00F615FB">
          <w:t>It is important to note, however, that e</w:t>
        </w:r>
      </w:ins>
      <w:ins w:id="147" w:author="Derek Ogle" w:date="2017-05-30T09:01:00Z">
        <w:r w:rsidR="00F615FB">
          <w:t>quation (3) is not a fundamentally new growth model. T</w:t>
        </w:r>
        <w:r w:rsidR="001B5C1A">
          <w:t>hus, t</w:t>
        </w:r>
      </w:ins>
      <w:ins w:id="148" w:author="Derek Ogle" w:date="2017-05-30T09:02:00Z">
        <w:r w:rsidR="00F615FB">
          <w:t>he usual cautions and caveats related to</w:t>
        </w:r>
      </w:ins>
      <w:ins w:id="149" w:author="Derek Ogle" w:date="2017-05-30T09:04:00Z">
        <w:r w:rsidR="00F615FB">
          <w:t xml:space="preserve"> </w:t>
        </w:r>
      </w:ins>
      <w:ins w:id="150" w:author="Derek Ogle" w:date="2017-05-30T09:07:00Z">
        <w:r w:rsidR="003F6CD6">
          <w:t xml:space="preserve">the applicability, fitting, and </w:t>
        </w:r>
      </w:ins>
      <w:ins w:id="151" w:author="Derek Ogle" w:date="2017-05-30T09:04:00Z">
        <w:r w:rsidR="00F615FB">
          <w:t xml:space="preserve">data requirements </w:t>
        </w:r>
      </w:ins>
      <w:ins w:id="152" w:author="Derek Ogle" w:date="2017-05-30T09:07:00Z">
        <w:r w:rsidR="003F6CD6">
          <w:t>of</w:t>
        </w:r>
      </w:ins>
      <w:ins w:id="153" w:author="Derek Ogle" w:date="2017-05-30T09:02:00Z">
        <w:r w:rsidR="00F615FB">
          <w:t xml:space="preserve"> a VBGF </w:t>
        </w:r>
      </w:ins>
      <w:ins w:id="154" w:author="Derek Ogle" w:date="2017-05-30T09:21:00Z">
        <w:r w:rsidR="00E51098">
          <w:t>(</w:t>
        </w:r>
      </w:ins>
      <w:ins w:id="155" w:author="Derek Ogle" w:date="2017-05-30T09:22:00Z">
        <w:r w:rsidR="00E51098">
          <w:t xml:space="preserve">Knight 1968; </w:t>
        </w:r>
        <w:proofErr w:type="spellStart"/>
        <w:r w:rsidR="00E51098">
          <w:t>Roff</w:t>
        </w:r>
        <w:proofErr w:type="spellEnd"/>
        <w:r w:rsidR="00E51098">
          <w:t xml:space="preserve"> 1980; Day and Taylor 1997; Lester et al. 2004; </w:t>
        </w:r>
        <w:proofErr w:type="spellStart"/>
        <w:r w:rsidR="00E51098">
          <w:t>Katsanevakis</w:t>
        </w:r>
        <w:proofErr w:type="spellEnd"/>
        <w:r w:rsidR="00E51098">
          <w:t xml:space="preserve"> and </w:t>
        </w:r>
        <w:proofErr w:type="spellStart"/>
        <w:r w:rsidR="00E51098">
          <w:t>Maravelias</w:t>
        </w:r>
        <w:proofErr w:type="spellEnd"/>
        <w:r w:rsidR="00E51098">
          <w:t xml:space="preserve"> 2008; Haddon 2011; van </w:t>
        </w:r>
        <w:proofErr w:type="spellStart"/>
        <w:r w:rsidR="00E51098">
          <w:t>Poorten</w:t>
        </w:r>
        <w:proofErr w:type="spellEnd"/>
        <w:r w:rsidR="00E51098">
          <w:t xml:space="preserve"> and Walters 2015</w:t>
        </w:r>
      </w:ins>
      <w:ins w:id="156" w:author="Derek Ogle" w:date="2017-05-30T09:21:00Z">
        <w:r w:rsidR="00E51098">
          <w:t xml:space="preserve">) </w:t>
        </w:r>
      </w:ins>
      <w:ins w:id="157" w:author="Derek Ogle" w:date="2017-05-30T09:02:00Z">
        <w:r w:rsidR="00F615FB">
          <w:t>still apply to equation (3).</w:t>
        </w:r>
      </w:ins>
      <w:ins w:id="158" w:author="Derek Ogle" w:date="2017-05-30T09:08:00Z">
        <w:r w:rsidR="003F6CD6">
          <w:t xml:space="preserve"> </w:t>
        </w:r>
      </w:ins>
      <w:ins w:id="159" w:author="Derek Ogle" w:date="2017-05-30T09:10:00Z">
        <w:r w:rsidR="001B5C1A">
          <w:t>E</w:t>
        </w:r>
      </w:ins>
      <w:bookmarkStart w:id="160" w:name="_GoBack"/>
      <w:bookmarkEnd w:id="160"/>
      <w:ins w:id="161" w:author="Derek Ogle" w:date="2017-05-30T09:08:00Z">
        <w:r w:rsidR="003F6CD6">
          <w:t>quation (3) ca</w:t>
        </w:r>
        <w:r w:rsidR="0073700C">
          <w:t xml:space="preserve">n be used to directly estimate </w:t>
        </w:r>
      </w:ins>
      <w:ins w:id="162" w:author="Derek Ogle" w:date="2017-05-30T09:10:00Z">
        <w:r w:rsidR="0073700C">
          <w:t xml:space="preserve">three </w:t>
        </w:r>
      </w:ins>
      <w:ins w:id="163" w:author="Derek Ogle" w:date="2017-05-30T09:12:00Z">
        <w:r w:rsidR="0073700C">
          <w:t xml:space="preserve">growth-related </w:t>
        </w:r>
      </w:ins>
      <w:ins w:id="164" w:author="Derek Ogle" w:date="2017-05-30T09:08:00Z">
        <w:r w:rsidR="003F6CD6">
          <w:t>parameter</w:t>
        </w:r>
      </w:ins>
      <w:ins w:id="165" w:author="Derek Ogle" w:date="2017-05-30T09:10:00Z">
        <w:r w:rsidR="0073700C">
          <w:t>s</w:t>
        </w:r>
      </w:ins>
      <w:ins w:id="166" w:author="Derek Ogle" w:date="2017-05-30T09:08:00Z">
        <w:r w:rsidR="003F6CD6">
          <w:t xml:space="preserve"> of interest, but those estimates are only useful if the VBGF is an adequate model of the data and the data are representative of the</w:t>
        </w:r>
      </w:ins>
      <w:ins w:id="167" w:author="Derek Ogle" w:date="2017-05-30T09:10:00Z">
        <w:r w:rsidR="0073700C">
          <w:t xml:space="preserve"> population</w:t>
        </w:r>
      </w:ins>
      <w:ins w:id="168" w:author="Derek Ogle" w:date="2017-05-30T09:31:00Z">
        <w:r w:rsidR="00626882">
          <w:t xml:space="preserve"> of interest</w:t>
        </w:r>
      </w:ins>
      <w:ins w:id="169" w:author="Derek Ogle" w:date="2017-05-30T09:10:00Z">
        <w:r w:rsidR="0073700C">
          <w:t>.</w:t>
        </w:r>
      </w:ins>
    </w:p>
    <w:p w14:paraId="7B07917B" w14:textId="77777777" w:rsidR="00F615FB" w:rsidRDefault="00F615FB" w:rsidP="00CF0A58">
      <w:pPr>
        <w:pStyle w:val="BodyText"/>
        <w:jc w:val="left"/>
      </w:pPr>
    </w:p>
    <w:p w14:paraId="5CBF17BB" w14:textId="6E0F2B0D" w:rsidR="00681B21" w:rsidRPr="007A45B8" w:rsidRDefault="00B12686" w:rsidP="007B484D">
      <w:pPr>
        <w:pStyle w:val="Heading1"/>
      </w:pPr>
      <w:bookmarkStart w:id="170" w:name="acknowledgments"/>
      <w:bookmarkEnd w:id="170"/>
      <w:r>
        <w:t>&lt;A&gt;</w:t>
      </w:r>
      <w:r w:rsidR="00EE1FBD" w:rsidRPr="007A45B8">
        <w:t>Acknowledgments</w:t>
      </w:r>
    </w:p>
    <w:p w14:paraId="42695E22" w14:textId="7CFFF4FC" w:rsidR="007B484D" w:rsidRDefault="001645C9" w:rsidP="007B484D">
      <w:pPr>
        <w:ind w:firstLine="0"/>
        <w:jc w:val="left"/>
      </w:pPr>
      <w:r>
        <w:tab/>
      </w:r>
      <w:r w:rsidR="00D34F24">
        <w:t>We thank M</w:t>
      </w:r>
      <w:r w:rsidR="00DF0885">
        <w:t>.</w:t>
      </w:r>
      <w:r w:rsidR="00B12686">
        <w:t xml:space="preserve"> </w:t>
      </w:r>
      <w:proofErr w:type="spellStart"/>
      <w:r w:rsidR="00B12686">
        <w:t>Belnap</w:t>
      </w:r>
      <w:proofErr w:type="spellEnd"/>
      <w:r w:rsidR="00B12686">
        <w:t xml:space="preserve"> for </w:t>
      </w:r>
      <w:r w:rsidR="00382A67">
        <w:t>use</w:t>
      </w:r>
      <w:r w:rsidR="00B12686">
        <w:t xml:space="preserve"> of </w:t>
      </w:r>
      <w:r w:rsidR="00382A67">
        <w:t xml:space="preserve">the </w:t>
      </w:r>
      <w:r w:rsidR="00B12686">
        <w:t>Lake W</w:t>
      </w:r>
      <w:r w:rsidR="00D34F24">
        <w:t>hitefish data which were obtained during a project funded by the Great Lakes Fishery Commission</w:t>
      </w:r>
      <w:r w:rsidR="005C3886">
        <w:t>.</w:t>
      </w:r>
      <w:r w:rsidR="00D34F24">
        <w:t xml:space="preserve"> We thank the Minnesota Department of Na</w:t>
      </w:r>
      <w:r w:rsidR="00B12686">
        <w:t>tural Resources for use of the W</w:t>
      </w:r>
      <w:r w:rsidR="00D34F24">
        <w:t>alleye data from Lake Winnibigoshish.</w:t>
      </w:r>
      <w:r w:rsidR="005C3886">
        <w:t xml:space="preserve"> </w:t>
      </w:r>
      <w:r w:rsidR="00340B46">
        <w:t>This paper was improved by discussion</w:t>
      </w:r>
      <w:r w:rsidR="00AC374B">
        <w:t>s</w:t>
      </w:r>
      <w:r w:rsidR="00340B46">
        <w:t xml:space="preserve"> with and reviews by </w:t>
      </w:r>
      <w:r w:rsidR="00B461FD">
        <w:t>T</w:t>
      </w:r>
      <w:r w:rsidR="00DF0885">
        <w:t>.</w:t>
      </w:r>
      <w:r w:rsidR="00B461FD">
        <w:t xml:space="preserve"> </w:t>
      </w:r>
      <w:r w:rsidR="00A415F2">
        <w:t xml:space="preserve">Brenden </w:t>
      </w:r>
      <w:r w:rsidR="007C08DB">
        <w:t>and two anonymous reviewers</w:t>
      </w:r>
      <w:r w:rsidR="005C3886">
        <w:t xml:space="preserve">. </w:t>
      </w:r>
      <w:r w:rsidR="000B7588" w:rsidRPr="00EC43F6">
        <w:rPr>
          <w:shd w:val="clear" w:color="auto" w:fill="FFFFFF"/>
        </w:rPr>
        <w:t>Any use of trade, firm, or product names is for descriptive purposes only and does not imply endorsement by the U.S. Government</w:t>
      </w:r>
      <w:r w:rsidR="000B7588" w:rsidRPr="00EC43F6">
        <w:t>.</w:t>
      </w:r>
      <w:bookmarkStart w:id="171" w:name="appendices"/>
      <w:bookmarkStart w:id="172" w:name="appendix-1"/>
      <w:bookmarkStart w:id="173" w:name="references"/>
      <w:bookmarkEnd w:id="171"/>
      <w:bookmarkEnd w:id="172"/>
      <w:bookmarkEnd w:id="173"/>
    </w:p>
    <w:p w14:paraId="63BC5460" w14:textId="77777777" w:rsidR="007B484D" w:rsidRDefault="007B484D" w:rsidP="007B484D">
      <w:pPr>
        <w:ind w:firstLine="0"/>
        <w:jc w:val="left"/>
      </w:pPr>
    </w:p>
    <w:p w14:paraId="6D9DD802" w14:textId="5F4D0FCC" w:rsidR="00F74D3A" w:rsidRDefault="00B12686" w:rsidP="007B484D">
      <w:pPr>
        <w:ind w:firstLine="0"/>
        <w:jc w:val="left"/>
      </w:pPr>
      <w:r>
        <w:t>&lt;A&gt;</w:t>
      </w:r>
      <w:r w:rsidR="00F74D3A">
        <w:t>Supplement</w:t>
      </w:r>
      <w:r w:rsidR="00FD741F">
        <w:t>ary Information</w:t>
      </w:r>
    </w:p>
    <w:p w14:paraId="5B74B50B" w14:textId="77777777" w:rsidR="00F74D3A" w:rsidRDefault="00F74D3A" w:rsidP="00CF0A58">
      <w:pPr>
        <w:pStyle w:val="BodyText"/>
        <w:jc w:val="left"/>
      </w:pPr>
      <w:r>
        <w:t>R code for all figures and analyses.</w:t>
      </w:r>
    </w:p>
    <w:p w14:paraId="27524BA0" w14:textId="77777777" w:rsidR="00F74D3A" w:rsidRPr="00F74D3A" w:rsidRDefault="00F74D3A" w:rsidP="00CF0A58">
      <w:pPr>
        <w:pStyle w:val="BodyText"/>
        <w:jc w:val="left"/>
      </w:pPr>
    </w:p>
    <w:p w14:paraId="1B2C10CB" w14:textId="78943093" w:rsidR="00681B21" w:rsidRPr="003F5437" w:rsidRDefault="00B12686" w:rsidP="007B484D">
      <w:pPr>
        <w:pStyle w:val="Heading1"/>
      </w:pPr>
      <w:r>
        <w:t>&lt;A&gt;</w:t>
      </w:r>
      <w:r w:rsidR="00EE1FBD" w:rsidRPr="003F5437">
        <w:t>References</w:t>
      </w:r>
    </w:p>
    <w:p w14:paraId="218F4A98" w14:textId="585B19DF" w:rsidR="00927325" w:rsidRDefault="00927325" w:rsidP="00CF0A58">
      <w:pPr>
        <w:pStyle w:val="Bibliography"/>
        <w:jc w:val="left"/>
      </w:pPr>
      <w:r>
        <w:t xml:space="preserve">Allen, M. S., </w:t>
      </w:r>
      <w:r w:rsidR="00DD2BF9">
        <w:t xml:space="preserve">and L. E. </w:t>
      </w:r>
      <w:r>
        <w:t>Miranda</w:t>
      </w:r>
      <w:r w:rsidR="00DD2BF9">
        <w:t>.</w:t>
      </w:r>
      <w:r>
        <w:t xml:space="preserve"> 1995. An evaluation of the value of harvest restrictions in managing crappie fisher</w:t>
      </w:r>
      <w:r w:rsidR="00714ED0">
        <w:t>ies. North American Journal of Fisheries Management 15:</w:t>
      </w:r>
      <w:r>
        <w:t>766-772.</w:t>
      </w:r>
    </w:p>
    <w:p w14:paraId="21ADF16D" w14:textId="57C254CF" w:rsidR="007F6E69" w:rsidRPr="007F6E69" w:rsidRDefault="007F6E69" w:rsidP="00CF0A58">
      <w:pPr>
        <w:pStyle w:val="Bibliography"/>
        <w:jc w:val="left"/>
      </w:pPr>
      <w:proofErr w:type="spellStart"/>
      <w:r w:rsidRPr="007F6E69">
        <w:lastRenderedPageBreak/>
        <w:t>Baty</w:t>
      </w:r>
      <w:proofErr w:type="spellEnd"/>
      <w:r w:rsidRPr="007F6E69">
        <w:t xml:space="preserve">, F., </w:t>
      </w:r>
      <w:r w:rsidR="00007D3F">
        <w:t xml:space="preserve">C. </w:t>
      </w:r>
      <w:r w:rsidRPr="007F6E69">
        <w:t xml:space="preserve">Ritz, </w:t>
      </w:r>
      <w:r w:rsidR="00007D3F">
        <w:t>S.</w:t>
      </w:r>
      <w:r w:rsidRPr="007F6E69">
        <w:t xml:space="preserve"> Charles, </w:t>
      </w:r>
      <w:r w:rsidR="00007D3F">
        <w:t>M.</w:t>
      </w:r>
      <w:r w:rsidRPr="007F6E69">
        <w:t xml:space="preserve"> </w:t>
      </w:r>
      <w:proofErr w:type="spellStart"/>
      <w:r w:rsidRPr="007F6E69">
        <w:t>Brutsche</w:t>
      </w:r>
      <w:proofErr w:type="spellEnd"/>
      <w:r w:rsidRPr="007F6E69">
        <w:t xml:space="preserve">, </w:t>
      </w:r>
      <w:r w:rsidR="00007D3F">
        <w:t>J-P.</w:t>
      </w:r>
      <w:r w:rsidRPr="007F6E69">
        <w:t xml:space="preserve"> </w:t>
      </w:r>
      <w:proofErr w:type="spellStart"/>
      <w:r w:rsidRPr="007F6E69">
        <w:t>Flandrois</w:t>
      </w:r>
      <w:proofErr w:type="spellEnd"/>
      <w:r w:rsidRPr="007F6E69">
        <w:t>,</w:t>
      </w:r>
      <w:r w:rsidR="00007D3F">
        <w:t xml:space="preserve"> and</w:t>
      </w:r>
      <w:r w:rsidRPr="007F6E69">
        <w:t xml:space="preserve"> </w:t>
      </w:r>
      <w:r w:rsidR="00007D3F">
        <w:t>M-L</w:t>
      </w:r>
      <w:r w:rsidRPr="007F6E69">
        <w:t xml:space="preserve"> </w:t>
      </w:r>
      <w:proofErr w:type="spellStart"/>
      <w:r w:rsidRPr="007F6E69">
        <w:t>Delignette</w:t>
      </w:r>
      <w:proofErr w:type="spellEnd"/>
      <w:r w:rsidRPr="007F6E69">
        <w:t>-Muller</w:t>
      </w:r>
      <w:r w:rsidR="00007D3F">
        <w:t>.</w:t>
      </w:r>
      <w:r w:rsidRPr="007F6E69">
        <w:t xml:space="preserve"> 2015. A toolbox </w:t>
      </w:r>
      <w:r w:rsidR="00007D3F">
        <w:t>for nonlinear regression in R: t</w:t>
      </w:r>
      <w:r w:rsidRPr="007F6E69">
        <w:t xml:space="preserve">he package </w:t>
      </w:r>
      <w:proofErr w:type="spellStart"/>
      <w:r w:rsidRPr="007F6E69">
        <w:t>nlstools</w:t>
      </w:r>
      <w:proofErr w:type="spellEnd"/>
      <w:r w:rsidR="005C3886">
        <w:t xml:space="preserve">. </w:t>
      </w:r>
      <w:r w:rsidR="00714ED0">
        <w:t>Journal of Statistical</w:t>
      </w:r>
      <w:r w:rsidRPr="007F6E69">
        <w:t xml:space="preserve"> Soft</w:t>
      </w:r>
      <w:r w:rsidR="00714ED0">
        <w:t>ware</w:t>
      </w:r>
      <w:r w:rsidR="005C3886">
        <w:t xml:space="preserve"> </w:t>
      </w:r>
      <w:r w:rsidRPr="007F6E69">
        <w:t>66</w:t>
      </w:r>
      <w:r w:rsidR="00714ED0">
        <w:t>:</w:t>
      </w:r>
      <w:r w:rsidRPr="007F6E69">
        <w:t>1-21</w:t>
      </w:r>
      <w:r w:rsidR="005C3886">
        <w:t>.</w:t>
      </w:r>
    </w:p>
    <w:p w14:paraId="59E71B42" w14:textId="78D07B8D" w:rsidR="00E4192F" w:rsidRPr="005503E3" w:rsidRDefault="00007D3F" w:rsidP="00CF0A58">
      <w:pPr>
        <w:pStyle w:val="Bibliography"/>
        <w:jc w:val="left"/>
      </w:pPr>
      <w:proofErr w:type="spellStart"/>
      <w:r>
        <w:t>Belnap</w:t>
      </w:r>
      <w:proofErr w:type="spellEnd"/>
      <w:r>
        <w:t>, M. J.</w:t>
      </w:r>
      <w:r w:rsidR="00E4192F">
        <w:t xml:space="preserve"> 2014. Stock characteristics of </w:t>
      </w:r>
      <w:r w:rsidR="00DF0885">
        <w:t>L</w:t>
      </w:r>
      <w:r w:rsidR="00E4192F">
        <w:t xml:space="preserve">ake </w:t>
      </w:r>
      <w:r w:rsidR="00DF0885">
        <w:t>W</w:t>
      </w:r>
      <w:r w:rsidR="00E4192F">
        <w:t>hitefish in Lake Michigan. M</w:t>
      </w:r>
      <w:r w:rsidR="00DF0885">
        <w:t xml:space="preserve">aster’s </w:t>
      </w:r>
      <w:r w:rsidR="00E4192F">
        <w:t>Thesis, University of Wisconsin-Stevens Point.</w:t>
      </w:r>
    </w:p>
    <w:p w14:paraId="71236EC1" w14:textId="79B27458" w:rsidR="006A0DEC" w:rsidRDefault="00EE1FBD" w:rsidP="00CF0A58">
      <w:pPr>
        <w:pStyle w:val="Bibliography"/>
        <w:jc w:val="left"/>
      </w:pPr>
      <w:r w:rsidRPr="00722EB0">
        <w:t xml:space="preserve">Beverton, R. J. H., </w:t>
      </w:r>
      <w:r w:rsidR="00007D3F">
        <w:t xml:space="preserve">and S. J. </w:t>
      </w:r>
      <w:r w:rsidRPr="00722EB0">
        <w:t>Holt</w:t>
      </w:r>
      <w:r w:rsidR="005503E3">
        <w:t>. 19</w:t>
      </w:r>
      <w:r w:rsidRPr="00722EB0">
        <w:t>57.</w:t>
      </w:r>
      <w:r w:rsidR="005503E3">
        <w:t xml:space="preserve"> </w:t>
      </w:r>
      <w:proofErr w:type="gramStart"/>
      <w:r w:rsidR="001F403C">
        <w:t>On</w:t>
      </w:r>
      <w:proofErr w:type="gramEnd"/>
      <w:r w:rsidR="001F403C">
        <w:t xml:space="preserve"> the </w:t>
      </w:r>
      <w:r w:rsidR="00DF0885">
        <w:t>d</w:t>
      </w:r>
      <w:r w:rsidR="001F403C">
        <w:t xml:space="preserve">ynamics of </w:t>
      </w:r>
      <w:r w:rsidR="00DF0885">
        <w:t>e</w:t>
      </w:r>
      <w:r w:rsidR="001F403C">
        <w:t xml:space="preserve">xploited </w:t>
      </w:r>
      <w:r w:rsidR="00DF0885">
        <w:t>f</w:t>
      </w:r>
      <w:r w:rsidR="001F403C">
        <w:t xml:space="preserve">ish </w:t>
      </w:r>
      <w:r w:rsidR="00DF0885">
        <w:t>p</w:t>
      </w:r>
      <w:r w:rsidRPr="00722EB0">
        <w:t>opulations.</w:t>
      </w:r>
      <w:r w:rsidR="00DF0885">
        <w:t xml:space="preserve"> Fisheries Investigations Series II, Volume 19, Ministry of Agriculture, Fisheries, and Food, Her Majesty’</w:t>
      </w:r>
      <w:r w:rsidR="00EA25DC">
        <w:t>s Statione</w:t>
      </w:r>
      <w:r w:rsidR="00DF0885">
        <w:t>ry Office, London</w:t>
      </w:r>
      <w:r w:rsidR="005C3886">
        <w:t>.</w:t>
      </w:r>
    </w:p>
    <w:p w14:paraId="2FE75E43" w14:textId="35AFED59" w:rsidR="00F1591A" w:rsidRDefault="00007D3F" w:rsidP="00CF0A58">
      <w:pPr>
        <w:pStyle w:val="Bibliography"/>
        <w:jc w:val="left"/>
        <w:rPr>
          <w:w w:val="105"/>
        </w:rPr>
      </w:pPr>
      <w:r>
        <w:t xml:space="preserve">Brenden, T. O., E. M. </w:t>
      </w:r>
      <w:proofErr w:type="spellStart"/>
      <w:r>
        <w:t>Hallerman</w:t>
      </w:r>
      <w:proofErr w:type="spellEnd"/>
      <w:r>
        <w:t xml:space="preserve">, B. R. </w:t>
      </w:r>
      <w:r w:rsidR="00F1591A" w:rsidRPr="001B78DD">
        <w:t xml:space="preserve">Murphy, </w:t>
      </w:r>
      <w:r>
        <w:t>J. R.</w:t>
      </w:r>
      <w:r w:rsidR="00F1591A" w:rsidRPr="001B78DD">
        <w:t xml:space="preserve"> Copeland, </w:t>
      </w:r>
      <w:r>
        <w:t>and J. A</w:t>
      </w:r>
      <w:r w:rsidR="00F1591A" w:rsidRPr="001B78DD">
        <w:t xml:space="preserve">. Williams. 2007. The New River, Virginia, </w:t>
      </w:r>
      <w:r w:rsidR="00DF0885">
        <w:t>M</w:t>
      </w:r>
      <w:r w:rsidR="00F1591A" w:rsidRPr="001B78DD">
        <w:t>uskellunge fishery: population</w:t>
      </w:r>
      <w:r w:rsidR="001B78DD">
        <w:t xml:space="preserve"> </w:t>
      </w:r>
      <w:r w:rsidR="00F1591A" w:rsidRPr="001B78DD">
        <w:t>dynamics, harvest regulation modeling, and angler attitudes</w:t>
      </w:r>
      <w:r w:rsidR="001B78DD">
        <w:t>. Environ</w:t>
      </w:r>
      <w:r w:rsidR="00714ED0">
        <w:t>mental</w:t>
      </w:r>
      <w:r w:rsidR="001B78DD">
        <w:t xml:space="preserve"> Biol</w:t>
      </w:r>
      <w:r w:rsidR="00714ED0">
        <w:t>ogy of</w:t>
      </w:r>
      <w:r w:rsidR="001B78DD">
        <w:t xml:space="preserve"> Fish 79</w:t>
      </w:r>
      <w:r w:rsidR="00714ED0">
        <w:t>:</w:t>
      </w:r>
      <w:r w:rsidR="001B78DD">
        <w:t>11-25.</w:t>
      </w:r>
    </w:p>
    <w:p w14:paraId="0B47AC7D" w14:textId="57109F00" w:rsidR="00281C99" w:rsidRDefault="003B6468" w:rsidP="00CF0A58">
      <w:pPr>
        <w:pStyle w:val="Bibliography"/>
        <w:jc w:val="left"/>
        <w:rPr>
          <w:rFonts w:eastAsia="Times New Roman"/>
        </w:rPr>
      </w:pPr>
      <w:r>
        <w:rPr>
          <w:rFonts w:eastAsia="Times New Roman"/>
        </w:rPr>
        <w:t>Brett, J. R.</w:t>
      </w:r>
      <w:r w:rsidR="0022528F">
        <w:rPr>
          <w:rFonts w:eastAsia="Times New Roman"/>
        </w:rPr>
        <w:t xml:space="preserve"> 1979. Environmental factors and g</w:t>
      </w:r>
      <w:r w:rsidR="00281C99" w:rsidRPr="00281C99">
        <w:rPr>
          <w:rFonts w:eastAsia="Times New Roman"/>
        </w:rPr>
        <w:t>rowth.</w:t>
      </w:r>
      <w:r w:rsidR="0022528F" w:rsidRPr="0022528F">
        <w:t xml:space="preserve"> </w:t>
      </w:r>
      <w:r w:rsidR="00007D3F">
        <w:t xml:space="preserve">Pages 599-674 </w:t>
      </w:r>
      <w:r w:rsidR="0022528F" w:rsidRPr="00007D3F">
        <w:rPr>
          <w:i/>
        </w:rPr>
        <w:t>in</w:t>
      </w:r>
      <w:r w:rsidR="00007D3F">
        <w:t xml:space="preserve"> W.S. </w:t>
      </w:r>
      <w:r w:rsidR="0022528F">
        <w:t>Hoar,</w:t>
      </w:r>
      <w:r w:rsidR="00007D3F">
        <w:t xml:space="preserve"> D. J. Randall, and J. R. </w:t>
      </w:r>
      <w:r w:rsidR="0022528F">
        <w:t>Brett,</w:t>
      </w:r>
      <w:r w:rsidR="00007D3F">
        <w:t xml:space="preserve"> editors.</w:t>
      </w:r>
      <w:r w:rsidR="0022528F" w:rsidRPr="00190489">
        <w:t xml:space="preserve"> </w:t>
      </w:r>
      <w:r w:rsidR="0022528F">
        <w:t>Fish Physiology, vol</w:t>
      </w:r>
      <w:r w:rsidR="00DF0885">
        <w:t xml:space="preserve">ume </w:t>
      </w:r>
      <w:r w:rsidR="0022528F">
        <w:t>VIII. Academic Press, London, UK</w:t>
      </w:r>
      <w:r w:rsidR="00281C99" w:rsidRPr="00281C99">
        <w:rPr>
          <w:rFonts w:eastAsia="Times New Roman"/>
        </w:rPr>
        <w:t>.</w:t>
      </w:r>
    </w:p>
    <w:p w14:paraId="7BC0340A" w14:textId="086D64C4" w:rsidR="00A30EFF" w:rsidRDefault="00A30EFF" w:rsidP="00CF0A58">
      <w:pPr>
        <w:pStyle w:val="Bibliography"/>
        <w:jc w:val="left"/>
        <w:rPr>
          <w:rFonts w:eastAsia="Times New Roman"/>
        </w:rPr>
      </w:pPr>
      <w:r>
        <w:rPr>
          <w:rFonts w:eastAsia="Times New Roman"/>
        </w:rPr>
        <w:t xml:space="preserve">Burnham, K. P., </w:t>
      </w:r>
      <w:r w:rsidR="003B6468">
        <w:rPr>
          <w:rFonts w:eastAsia="Times New Roman"/>
        </w:rPr>
        <w:t xml:space="preserve">and D. R. </w:t>
      </w:r>
      <w:r>
        <w:rPr>
          <w:rFonts w:eastAsia="Times New Roman"/>
        </w:rPr>
        <w:t>Anderson.</w:t>
      </w:r>
      <w:r w:rsidR="00CF0A58">
        <w:rPr>
          <w:rFonts w:eastAsia="Times New Roman"/>
        </w:rPr>
        <w:t xml:space="preserve"> 2002. Model selection and multi-model inferences, second e</w:t>
      </w:r>
      <w:r>
        <w:rPr>
          <w:rFonts w:eastAsia="Times New Roman"/>
        </w:rPr>
        <w:t>dition. Springer-</w:t>
      </w:r>
      <w:proofErr w:type="spellStart"/>
      <w:r>
        <w:rPr>
          <w:rFonts w:eastAsia="Times New Roman"/>
        </w:rPr>
        <w:t>Verlag</w:t>
      </w:r>
      <w:proofErr w:type="spellEnd"/>
      <w:r>
        <w:rPr>
          <w:rFonts w:eastAsia="Times New Roman"/>
        </w:rPr>
        <w:t>, New Yor</w:t>
      </w:r>
      <w:r w:rsidR="00DF0885">
        <w:rPr>
          <w:rFonts w:eastAsia="Times New Roman"/>
        </w:rPr>
        <w:t>k</w:t>
      </w:r>
      <w:r>
        <w:rPr>
          <w:rFonts w:eastAsia="Times New Roman"/>
        </w:rPr>
        <w:t>.</w:t>
      </w:r>
    </w:p>
    <w:p w14:paraId="214BF768" w14:textId="01057939" w:rsidR="001B08EA" w:rsidRPr="00281C99" w:rsidRDefault="001B08EA" w:rsidP="00CF0A58">
      <w:pPr>
        <w:pStyle w:val="Bibliography"/>
        <w:jc w:val="left"/>
        <w:rPr>
          <w:rFonts w:eastAsia="Times New Roman"/>
        </w:rPr>
      </w:pPr>
      <w:r>
        <w:rPr>
          <w:rFonts w:eastAsia="Times New Roman"/>
        </w:rPr>
        <w:t xml:space="preserve">Clark, Jr., R. D. 1983. Potential effects of voluntary catch and release of fish in recreational fisheries. </w:t>
      </w:r>
      <w:r w:rsidR="00714ED0">
        <w:t>North American Journal of Fisheries Management 3:</w:t>
      </w:r>
      <w:r>
        <w:t>306-314.</w:t>
      </w:r>
    </w:p>
    <w:p w14:paraId="7B5D8E96" w14:textId="57292ED7" w:rsidR="007A0DAF" w:rsidRDefault="007A0DAF" w:rsidP="00CF0A58">
      <w:pPr>
        <w:pStyle w:val="Bibliography"/>
        <w:jc w:val="left"/>
        <w:rPr>
          <w:ins w:id="174" w:author="Derek Ogle" w:date="2017-05-30T09:22:00Z"/>
          <w:rFonts w:eastAsia="Times New Roman"/>
        </w:rPr>
      </w:pPr>
      <w:r w:rsidRPr="007A0DAF">
        <w:rPr>
          <w:rFonts w:eastAsia="Times New Roman"/>
        </w:rPr>
        <w:t>Colvin, M.</w:t>
      </w:r>
      <w:r w:rsidR="00F1591A">
        <w:rPr>
          <w:rFonts w:eastAsia="Times New Roman"/>
        </w:rPr>
        <w:t xml:space="preserve"> </w:t>
      </w:r>
      <w:r w:rsidR="003B6468">
        <w:rPr>
          <w:rFonts w:eastAsia="Times New Roman"/>
        </w:rPr>
        <w:t xml:space="preserve">E., </w:t>
      </w:r>
      <w:r w:rsidR="003B6468" w:rsidRPr="007A0DAF">
        <w:rPr>
          <w:rFonts w:eastAsia="Times New Roman"/>
        </w:rPr>
        <w:t>P.</w:t>
      </w:r>
      <w:r w:rsidR="003B6468">
        <w:rPr>
          <w:rFonts w:eastAsia="Times New Roman"/>
        </w:rPr>
        <w:t xml:space="preserve"> </w:t>
      </w:r>
      <w:r w:rsidR="003B6468" w:rsidRPr="007A0DAF">
        <w:rPr>
          <w:rFonts w:eastAsia="Times New Roman"/>
        </w:rPr>
        <w:t>W.</w:t>
      </w:r>
      <w:r w:rsidR="003B6468">
        <w:rPr>
          <w:rFonts w:eastAsia="Times New Roman"/>
        </w:rPr>
        <w:t xml:space="preserve"> </w:t>
      </w:r>
      <w:proofErr w:type="spellStart"/>
      <w:r w:rsidR="003B6468">
        <w:rPr>
          <w:rFonts w:eastAsia="Times New Roman"/>
        </w:rPr>
        <w:t>Bettoli</w:t>
      </w:r>
      <w:proofErr w:type="spellEnd"/>
      <w:r w:rsidR="00F1591A">
        <w:rPr>
          <w:rFonts w:eastAsia="Times New Roman"/>
        </w:rPr>
        <w:t>,</w:t>
      </w:r>
      <w:r w:rsidR="003B6468">
        <w:rPr>
          <w:rFonts w:eastAsia="Times New Roman"/>
        </w:rPr>
        <w:t xml:space="preserve"> and G. D. </w:t>
      </w:r>
      <w:proofErr w:type="spellStart"/>
      <w:r w:rsidRPr="007A0DAF">
        <w:rPr>
          <w:rFonts w:eastAsia="Times New Roman"/>
        </w:rPr>
        <w:t>Sc</w:t>
      </w:r>
      <w:r w:rsidR="00F1591A">
        <w:rPr>
          <w:rFonts w:eastAsia="Times New Roman"/>
        </w:rPr>
        <w:t>holten</w:t>
      </w:r>
      <w:proofErr w:type="spellEnd"/>
      <w:r w:rsidR="00F1591A">
        <w:rPr>
          <w:rFonts w:eastAsia="Times New Roman"/>
        </w:rPr>
        <w:t xml:space="preserve">. 2013. Predicting </w:t>
      </w:r>
      <w:r w:rsidR="00DF0885">
        <w:rPr>
          <w:rFonts w:eastAsia="Times New Roman"/>
        </w:rPr>
        <w:t>P</w:t>
      </w:r>
      <w:r w:rsidR="00F1591A">
        <w:rPr>
          <w:rFonts w:eastAsia="Times New Roman"/>
        </w:rPr>
        <w:t>addlefish roe yields using an extension of the Beverton–Holt equilibrium yield-per-recruit m</w:t>
      </w:r>
      <w:r w:rsidRPr="007A0DAF">
        <w:rPr>
          <w:rFonts w:eastAsia="Times New Roman"/>
        </w:rPr>
        <w:t>odel.</w:t>
      </w:r>
      <w:r w:rsidRPr="00F1591A">
        <w:rPr>
          <w:rFonts w:eastAsia="Times New Roman"/>
        </w:rPr>
        <w:t xml:space="preserve"> </w:t>
      </w:r>
      <w:r w:rsidR="00714ED0">
        <w:t xml:space="preserve">North American Journal of Fisheries Management </w:t>
      </w:r>
      <w:r w:rsidR="00F1591A">
        <w:rPr>
          <w:rFonts w:eastAsia="Times New Roman"/>
        </w:rPr>
        <w:t>33</w:t>
      </w:r>
      <w:r w:rsidR="00714ED0">
        <w:rPr>
          <w:rFonts w:eastAsia="Times New Roman"/>
        </w:rPr>
        <w:t>:</w:t>
      </w:r>
      <w:r w:rsidRPr="007A0DAF">
        <w:rPr>
          <w:rFonts w:eastAsia="Times New Roman"/>
        </w:rPr>
        <w:t>940-949.</w:t>
      </w:r>
    </w:p>
    <w:p w14:paraId="0F69A7DF" w14:textId="1F8A21BA" w:rsidR="00E51098" w:rsidRPr="00E51098" w:rsidRDefault="00E51098" w:rsidP="00E51098">
      <w:pPr>
        <w:pStyle w:val="Bibliography"/>
      </w:pPr>
      <w:ins w:id="175" w:author="Derek Ogle" w:date="2017-05-30T09:22:00Z">
        <w:r>
          <w:t xml:space="preserve">Day, T., and P. D. Taylor. 1997. Von </w:t>
        </w:r>
        <w:proofErr w:type="spellStart"/>
        <w:r>
          <w:t>Bertalanffy’s</w:t>
        </w:r>
        <w:proofErr w:type="spellEnd"/>
        <w:r>
          <w:t xml:space="preserve"> growth equation should not be used to model age and size at maturity. American Naturalist 149:381-393.</w:t>
        </w:r>
      </w:ins>
    </w:p>
    <w:p w14:paraId="60179C07" w14:textId="24A7A7F2" w:rsidR="00C53A0F" w:rsidRDefault="00C53A0F" w:rsidP="00CF0A58">
      <w:pPr>
        <w:ind w:left="720" w:hanging="720"/>
        <w:jc w:val="left"/>
        <w:rPr>
          <w:ins w:id="176" w:author="Derek Ogle" w:date="2017-05-28T13:57:00Z"/>
        </w:rPr>
      </w:pPr>
      <w:proofErr w:type="spellStart"/>
      <w:r w:rsidRPr="00792DB8">
        <w:lastRenderedPageBreak/>
        <w:t>Ebener</w:t>
      </w:r>
      <w:proofErr w:type="spellEnd"/>
      <w:r w:rsidRPr="00792DB8">
        <w:t>, M</w:t>
      </w:r>
      <w:r>
        <w:t xml:space="preserve">. P., </w:t>
      </w:r>
      <w:r w:rsidR="003B6468">
        <w:t xml:space="preserve">R. E. </w:t>
      </w:r>
      <w:proofErr w:type="spellStart"/>
      <w:r w:rsidRPr="00792DB8">
        <w:t>Kinnunen</w:t>
      </w:r>
      <w:proofErr w:type="spellEnd"/>
      <w:r w:rsidRPr="00792DB8">
        <w:t>,</w:t>
      </w:r>
      <w:r>
        <w:t xml:space="preserve"> </w:t>
      </w:r>
      <w:r w:rsidR="003B6468">
        <w:t>P. J.</w:t>
      </w:r>
      <w:r>
        <w:t xml:space="preserve"> </w:t>
      </w:r>
      <w:proofErr w:type="spellStart"/>
      <w:r w:rsidRPr="00792DB8">
        <w:t>Schneeberger</w:t>
      </w:r>
      <w:proofErr w:type="spellEnd"/>
      <w:r>
        <w:t xml:space="preserve">, </w:t>
      </w:r>
      <w:r w:rsidR="003B6468">
        <w:t xml:space="preserve">L. C. </w:t>
      </w:r>
      <w:r w:rsidRPr="00792DB8">
        <w:t>Moh</w:t>
      </w:r>
      <w:r>
        <w:t xml:space="preserve">r, </w:t>
      </w:r>
      <w:r w:rsidR="003B6468">
        <w:t xml:space="preserve">J. A. </w:t>
      </w:r>
      <w:r>
        <w:t xml:space="preserve">Hoyle, </w:t>
      </w:r>
      <w:r w:rsidR="003B6468">
        <w:t xml:space="preserve">and P. J. </w:t>
      </w:r>
      <w:proofErr w:type="spellStart"/>
      <w:r>
        <w:t>Peeters</w:t>
      </w:r>
      <w:proofErr w:type="spellEnd"/>
      <w:r>
        <w:t xml:space="preserve">. </w:t>
      </w:r>
      <w:r w:rsidRPr="00792DB8">
        <w:t>2008</w:t>
      </w:r>
      <w:r>
        <w:t xml:space="preserve">. </w:t>
      </w:r>
      <w:r w:rsidRPr="00792DB8">
        <w:t>Management of</w:t>
      </w:r>
      <w:r>
        <w:t xml:space="preserve"> </w:t>
      </w:r>
      <w:r w:rsidRPr="00792DB8">
        <w:t xml:space="preserve">commercial fisheries for </w:t>
      </w:r>
      <w:r w:rsidR="00DF0885">
        <w:t>L</w:t>
      </w:r>
      <w:r>
        <w:t xml:space="preserve">ake </w:t>
      </w:r>
      <w:r w:rsidR="00DF0885">
        <w:t>W</w:t>
      </w:r>
      <w:r>
        <w:t xml:space="preserve">hitefish in the Laurentian Great </w:t>
      </w:r>
      <w:r w:rsidRPr="00792DB8">
        <w:t>Lakes of North America</w:t>
      </w:r>
      <w:r>
        <w:t>.</w:t>
      </w:r>
      <w:r w:rsidR="00CF0A58">
        <w:t xml:space="preserve"> Pages 99-143 </w:t>
      </w:r>
      <w:r w:rsidR="00CF0A58" w:rsidRPr="00CF0A58">
        <w:rPr>
          <w:i/>
        </w:rPr>
        <w:t>in</w:t>
      </w:r>
      <w:r>
        <w:t xml:space="preserve"> </w:t>
      </w:r>
      <w:r w:rsidR="00CF0A58">
        <w:t>M. J. Schechter, N. J.</w:t>
      </w:r>
      <w:r>
        <w:t xml:space="preserve"> Leonard, </w:t>
      </w:r>
      <w:r w:rsidR="00CF0A58">
        <w:t xml:space="preserve">and W. W. </w:t>
      </w:r>
      <w:r>
        <w:t xml:space="preserve">Taylor, </w:t>
      </w:r>
      <w:r w:rsidR="00CF0A58">
        <w:t>editors.</w:t>
      </w:r>
      <w:r>
        <w:t xml:space="preserve"> International Gover</w:t>
      </w:r>
      <w:r w:rsidR="00CF0A58">
        <w:t>nance of Fisheries Ecosystems: l</w:t>
      </w:r>
      <w:r>
        <w:t>earnin</w:t>
      </w:r>
      <w:r w:rsidR="00CF0A58">
        <w:t>g from the past, finding soluti</w:t>
      </w:r>
      <w:r>
        <w:t>o</w:t>
      </w:r>
      <w:r w:rsidR="00CF0A58">
        <w:t>ns for the f</w:t>
      </w:r>
      <w:r>
        <w:t>uture. American Fisheries Society, Bethes</w:t>
      </w:r>
      <w:r w:rsidR="00CF0A58">
        <w:t>da, Maryland</w:t>
      </w:r>
      <w:r w:rsidRPr="00792DB8">
        <w:t>.</w:t>
      </w:r>
    </w:p>
    <w:p w14:paraId="2754C860" w14:textId="0F4E7EAD" w:rsidR="006F661F" w:rsidRDefault="006F661F" w:rsidP="00CF0A58">
      <w:pPr>
        <w:ind w:left="720" w:hanging="720"/>
        <w:jc w:val="left"/>
      </w:pPr>
      <w:ins w:id="177" w:author="Derek Ogle" w:date="2017-05-28T13:58:00Z">
        <w:r>
          <w:t xml:space="preserve">Francis, R. I. C. C. 1988. Are growth parameters estimated from tagging and age-length data </w:t>
        </w:r>
        <w:proofErr w:type="gramStart"/>
        <w:r>
          <w:t>comparable.</w:t>
        </w:r>
        <w:proofErr w:type="gramEnd"/>
        <w:r>
          <w:t xml:space="preserve"> Canadian Journal of Fisheries and Aquatic Sciences 45:936-942.</w:t>
        </w:r>
      </w:ins>
    </w:p>
    <w:p w14:paraId="72E4CBF7" w14:textId="4D846308" w:rsidR="00A459C2" w:rsidRDefault="00A459C2" w:rsidP="00CF0A58">
      <w:pPr>
        <w:pStyle w:val="Bibliography"/>
        <w:jc w:val="left"/>
        <w:rPr>
          <w:ins w:id="178" w:author="Derek Ogle" w:date="2017-05-30T09:23:00Z"/>
        </w:rPr>
      </w:pPr>
      <w:r>
        <w:t>Gulland, J</w:t>
      </w:r>
      <w:r w:rsidR="003B6468">
        <w:t>. A.</w:t>
      </w:r>
      <w:r w:rsidR="00332843">
        <w:t xml:space="preserve"> 1973. Manual of</w:t>
      </w:r>
      <w:r w:rsidR="00CF0A58">
        <w:t xml:space="preserve"> methods for fish stock assessment: p</w:t>
      </w:r>
      <w:r>
        <w:t>art 1</w:t>
      </w:r>
      <w:r w:rsidR="00CF0A58">
        <w:t>, fish population a</w:t>
      </w:r>
      <w:r>
        <w:t>nalysis. Food and Agriculture Organization of the United Nations</w:t>
      </w:r>
      <w:r w:rsidR="00332843">
        <w:t>.</w:t>
      </w:r>
    </w:p>
    <w:p w14:paraId="5AC041C0" w14:textId="269939FC" w:rsidR="00E51098" w:rsidRDefault="00E51098" w:rsidP="00E51098">
      <w:pPr>
        <w:pStyle w:val="Bibliography"/>
        <w:contextualSpacing/>
      </w:pPr>
      <w:ins w:id="179" w:author="Derek Ogle" w:date="2017-05-30T09:23:00Z">
        <w:r>
          <w:t>Haddon, M. J. 2011. Modelling and quantitative methods in fisheries, second edition. Chapman &amp; Hall/CRC, Boca Raton, Florida.</w:t>
        </w:r>
      </w:ins>
    </w:p>
    <w:p w14:paraId="19D099BA" w14:textId="4C04B6F1" w:rsidR="00E4492C" w:rsidRDefault="00E4492C" w:rsidP="00CF0A58">
      <w:pPr>
        <w:pStyle w:val="Bibliography"/>
        <w:jc w:val="left"/>
      </w:pPr>
      <w:proofErr w:type="spellStart"/>
      <w:r>
        <w:t>Hilborn</w:t>
      </w:r>
      <w:proofErr w:type="spellEnd"/>
      <w:r>
        <w:t xml:space="preserve">, R., </w:t>
      </w:r>
      <w:r w:rsidR="003B6468">
        <w:t xml:space="preserve">and M. </w:t>
      </w:r>
      <w:proofErr w:type="spellStart"/>
      <w:r>
        <w:t>Mangel</w:t>
      </w:r>
      <w:proofErr w:type="spellEnd"/>
      <w:r>
        <w:t>.</w:t>
      </w:r>
      <w:r w:rsidR="00CF0A58">
        <w:t xml:space="preserve"> 1997. The ecological detective: confronting m</w:t>
      </w:r>
      <w:r>
        <w:t>ode</w:t>
      </w:r>
      <w:r w:rsidR="00CF0A58">
        <w:t>ls with d</w:t>
      </w:r>
      <w:r>
        <w:t>ata. Princeton University Press, Princeton, New Jersey.</w:t>
      </w:r>
    </w:p>
    <w:p w14:paraId="2D20EF9A" w14:textId="76EAF840" w:rsidR="00A04436" w:rsidRDefault="003B6468" w:rsidP="00CF0A58">
      <w:pPr>
        <w:pStyle w:val="Bibliography"/>
        <w:jc w:val="left"/>
      </w:pPr>
      <w:proofErr w:type="spellStart"/>
      <w:r>
        <w:t>Isermann</w:t>
      </w:r>
      <w:proofErr w:type="spellEnd"/>
      <w:r>
        <w:t xml:space="preserve">, D. A., S. M. Sammons, P. W. </w:t>
      </w:r>
      <w:proofErr w:type="spellStart"/>
      <w:r>
        <w:t>Bettoli</w:t>
      </w:r>
      <w:proofErr w:type="spellEnd"/>
      <w:r w:rsidR="00A04436">
        <w:t xml:space="preserve">, </w:t>
      </w:r>
      <w:r>
        <w:t xml:space="preserve">and T. N. </w:t>
      </w:r>
      <w:r w:rsidR="00A04436">
        <w:t>Churchill. 2002. Predictive evaluation of size restrictions as management strategies for Tennessee rese</w:t>
      </w:r>
      <w:r w:rsidR="00714ED0">
        <w:t xml:space="preserve">rvoir crappie fisheries. North American Journal of Fisheries Management </w:t>
      </w:r>
      <w:r w:rsidR="00A04436">
        <w:t>22:1349-1357.</w:t>
      </w:r>
    </w:p>
    <w:p w14:paraId="2E9E8CF0" w14:textId="6673C669" w:rsidR="00130E7D" w:rsidRDefault="003B6468" w:rsidP="00CF0A58">
      <w:pPr>
        <w:pStyle w:val="Bibliography"/>
        <w:jc w:val="left"/>
      </w:pPr>
      <w:proofErr w:type="spellStart"/>
      <w:r>
        <w:t>Isermann</w:t>
      </w:r>
      <w:proofErr w:type="spellEnd"/>
      <w:r>
        <w:t xml:space="preserve">, D. A., </w:t>
      </w:r>
      <w:r w:rsidRPr="00130E7D">
        <w:t>D. W.</w:t>
      </w:r>
      <w:r>
        <w:t xml:space="preserve"> Willis, </w:t>
      </w:r>
      <w:r w:rsidRPr="00130E7D">
        <w:t>B. G.</w:t>
      </w:r>
      <w:r>
        <w:t xml:space="preserve"> Blackwell</w:t>
      </w:r>
      <w:r w:rsidR="00130E7D" w:rsidRPr="00130E7D">
        <w:t xml:space="preserve">, </w:t>
      </w:r>
      <w:r>
        <w:t xml:space="preserve">and D. O. </w:t>
      </w:r>
      <w:proofErr w:type="spellStart"/>
      <w:r w:rsidR="00130E7D" w:rsidRPr="00130E7D">
        <w:t>Lucchesi</w:t>
      </w:r>
      <w:proofErr w:type="spellEnd"/>
      <w:r w:rsidR="00130E7D" w:rsidRPr="00130E7D">
        <w:t xml:space="preserve">. 2007. Yellow </w:t>
      </w:r>
      <w:r w:rsidR="00DF0885">
        <w:t>P</w:t>
      </w:r>
      <w:r w:rsidR="00130E7D" w:rsidRPr="00130E7D">
        <w:t>erch</w:t>
      </w:r>
      <w:r w:rsidR="00CF0A58">
        <w:t xml:space="preserve"> in South Dakota: p</w:t>
      </w:r>
      <w:r w:rsidR="00130E7D" w:rsidRPr="00130E7D">
        <w:t>opulation variability and predicted effect of creel limit reductions and minimum len</w:t>
      </w:r>
      <w:r w:rsidR="00714ED0">
        <w:t xml:space="preserve">gth limits. North American Journal of Fisheries Management </w:t>
      </w:r>
      <w:r w:rsidR="00714ED0" w:rsidRPr="00130E7D">
        <w:t>27:918-931</w:t>
      </w:r>
      <w:r w:rsidR="00714ED0">
        <w:t>.</w:t>
      </w:r>
    </w:p>
    <w:p w14:paraId="7C6B52CA" w14:textId="77777777" w:rsidR="00E51098" w:rsidRDefault="00E51098" w:rsidP="00CF0A58">
      <w:pPr>
        <w:pStyle w:val="Bibliography"/>
        <w:jc w:val="left"/>
        <w:rPr>
          <w:ins w:id="180" w:author="Derek Ogle" w:date="2017-05-30T09:24:00Z"/>
        </w:rPr>
      </w:pPr>
      <w:proofErr w:type="spellStart"/>
      <w:ins w:id="181" w:author="Derek Ogle" w:date="2017-05-30T09:24:00Z">
        <w:r>
          <w:t>Katsanevakis</w:t>
        </w:r>
        <w:proofErr w:type="spellEnd"/>
        <w:r>
          <w:t xml:space="preserve">, S., and C. D. </w:t>
        </w:r>
        <w:proofErr w:type="spellStart"/>
        <w:r>
          <w:t>Maravelias</w:t>
        </w:r>
        <w:proofErr w:type="spellEnd"/>
        <w:r>
          <w:t xml:space="preserve">. 2008. Modelling fish growth: Multi-model inference as a better alternative to </w:t>
        </w:r>
        <w:r>
          <w:rPr>
            <w:i/>
          </w:rPr>
          <w:t>a priori</w:t>
        </w:r>
        <w:r>
          <w:t xml:space="preserve"> using von Bertalanffy equation. Fish and Fisheries 9:178–187.</w:t>
        </w:r>
      </w:ins>
    </w:p>
    <w:p w14:paraId="22F13F64" w14:textId="3C540DB6" w:rsidR="00DC6B28" w:rsidRDefault="003B6468" w:rsidP="00CF0A58">
      <w:pPr>
        <w:pStyle w:val="Bibliography"/>
        <w:jc w:val="left"/>
      </w:pPr>
      <w:r>
        <w:t>Kimura, D. K.</w:t>
      </w:r>
      <w:r w:rsidR="00DC6B28">
        <w:t xml:space="preserve"> 1980. Likelihood methods for the von</w:t>
      </w:r>
      <w:r w:rsidR="00714ED0">
        <w:t xml:space="preserve"> Bertalanffy growth curve. Fisheries</w:t>
      </w:r>
      <w:r w:rsidR="00DC6B28">
        <w:t xml:space="preserve"> B</w:t>
      </w:r>
      <w:r w:rsidR="00714ED0">
        <w:t>ulletin</w:t>
      </w:r>
      <w:r w:rsidR="00DC6B28">
        <w:t xml:space="preserve"> </w:t>
      </w:r>
      <w:r w:rsidR="00FD146F">
        <w:t>77:765-776.</w:t>
      </w:r>
    </w:p>
    <w:p w14:paraId="15A039CA" w14:textId="77777777" w:rsidR="00E51098" w:rsidRDefault="00E51098" w:rsidP="00CF0A58">
      <w:pPr>
        <w:pStyle w:val="Bibliography"/>
        <w:jc w:val="left"/>
        <w:rPr>
          <w:ins w:id="182" w:author="Derek Ogle" w:date="2017-05-30T09:24:00Z"/>
        </w:rPr>
      </w:pPr>
      <w:ins w:id="183" w:author="Derek Ogle" w:date="2017-05-30T09:24:00Z">
        <w:r>
          <w:lastRenderedPageBreak/>
          <w:t>Knight, W. 1968. Asymptotic growth: an example of nonsense disguised as mathematics. Journal of the Fisheries Research Board of Canada 25:1303–1307.</w:t>
        </w:r>
      </w:ins>
    </w:p>
    <w:p w14:paraId="05E72C56" w14:textId="77777777" w:rsidR="00E51098" w:rsidRDefault="00E51098" w:rsidP="00CF0A58">
      <w:pPr>
        <w:pStyle w:val="Bibliography"/>
        <w:jc w:val="left"/>
        <w:rPr>
          <w:ins w:id="184" w:author="Derek Ogle" w:date="2017-05-30T09:25:00Z"/>
        </w:rPr>
      </w:pPr>
      <w:ins w:id="185" w:author="Derek Ogle" w:date="2017-05-30T09:25:00Z">
        <w:r>
          <w:t xml:space="preserve">Lester, N. P., B. J. </w:t>
        </w:r>
        <w:proofErr w:type="spellStart"/>
        <w:r>
          <w:t>Shuter</w:t>
        </w:r>
        <w:proofErr w:type="spellEnd"/>
        <w:r>
          <w:t>, and P. A. Abrams. 2004. Interpreting the von Bertalanffy model of somatic growth of fishes: the cost of reproduction. Proceedings of the Royal Society of London B 271:1625-1631.</w:t>
        </w:r>
      </w:ins>
    </w:p>
    <w:p w14:paraId="38EFF82B" w14:textId="109C9904" w:rsidR="004444A9" w:rsidRPr="004444A9" w:rsidRDefault="003B6468" w:rsidP="00CF0A58">
      <w:pPr>
        <w:pStyle w:val="Bibliography"/>
        <w:jc w:val="left"/>
      </w:pPr>
      <w:proofErr w:type="spellStart"/>
      <w:r>
        <w:t>Lorenzen</w:t>
      </w:r>
      <w:proofErr w:type="spellEnd"/>
      <w:r>
        <w:t>, K.</w:t>
      </w:r>
      <w:r w:rsidR="004444A9" w:rsidRPr="004444A9">
        <w:t xml:space="preserve"> 2016. Toward a new paradigm for growth modeling in fisheries stock assessments: </w:t>
      </w:r>
      <w:r w:rsidR="00864DF3">
        <w:t>e</w:t>
      </w:r>
      <w:r w:rsidR="004444A9" w:rsidRPr="004444A9">
        <w:t xml:space="preserve">mbracing plasticity </w:t>
      </w:r>
      <w:r w:rsidR="00714ED0">
        <w:t>and its consequences. Fisheries Research</w:t>
      </w:r>
      <w:r w:rsidR="004444A9" w:rsidRPr="004444A9">
        <w:t xml:space="preserve"> 180:4-22.</w:t>
      </w:r>
    </w:p>
    <w:p w14:paraId="61CF92D4" w14:textId="02E2E609" w:rsidR="00190489" w:rsidRPr="00190489" w:rsidRDefault="003B6468" w:rsidP="00CF0A58">
      <w:pPr>
        <w:pStyle w:val="Bibliography"/>
        <w:jc w:val="left"/>
      </w:pPr>
      <w:r>
        <w:t>McCullough, B. D.</w:t>
      </w:r>
      <w:r w:rsidR="00190489" w:rsidRPr="00190489">
        <w:t xml:space="preserve"> 2008. Some details of nonlinear estimation</w:t>
      </w:r>
      <w:r w:rsidR="00CF0A58">
        <w:t xml:space="preserve">. Pages 245-267 </w:t>
      </w:r>
      <w:r w:rsidR="00CF0A58" w:rsidRPr="00CF0A58">
        <w:rPr>
          <w:i/>
        </w:rPr>
        <w:t>in</w:t>
      </w:r>
      <w:r w:rsidR="00190489" w:rsidRPr="00190489">
        <w:t xml:space="preserve"> </w:t>
      </w:r>
      <w:r w:rsidR="00CF0A58">
        <w:t xml:space="preserve">M. </w:t>
      </w:r>
      <w:r w:rsidR="00190489" w:rsidRPr="00190489">
        <w:t>Altman,</w:t>
      </w:r>
      <w:r w:rsidR="00CF0A58">
        <w:t xml:space="preserve"> J. </w:t>
      </w:r>
      <w:r w:rsidR="00190489" w:rsidRPr="00190489">
        <w:t>Gill,</w:t>
      </w:r>
      <w:r w:rsidR="00CF0A58">
        <w:t xml:space="preserve"> and M. P.</w:t>
      </w:r>
      <w:r w:rsidR="00190489" w:rsidRPr="00190489">
        <w:t xml:space="preserve"> McDonald</w:t>
      </w:r>
      <w:r w:rsidR="00CF0A58">
        <w:t>, editors. Numerical issues in statistical computing for the social s</w:t>
      </w:r>
      <w:r w:rsidR="00190489" w:rsidRPr="00190489">
        <w:t>cientist</w:t>
      </w:r>
      <w:r w:rsidR="005C3886">
        <w:t xml:space="preserve">. </w:t>
      </w:r>
      <w:r w:rsidR="00190489" w:rsidRPr="00190489">
        <w:t>John Wiley &amp; Sons, Inc., Hoboken, New Jersey.</w:t>
      </w:r>
    </w:p>
    <w:p w14:paraId="63D97A5B" w14:textId="123ACFDD" w:rsidR="004E4B29" w:rsidRDefault="00427064" w:rsidP="00CF0A58">
      <w:pPr>
        <w:pStyle w:val="References"/>
        <w:jc w:val="left"/>
      </w:pPr>
      <w:r>
        <w:t>Ogle, D.</w:t>
      </w:r>
      <w:r w:rsidR="00190489">
        <w:t xml:space="preserve"> </w:t>
      </w:r>
      <w:r>
        <w:t>H</w:t>
      </w:r>
      <w:r w:rsidR="003B6468">
        <w:t>.</w:t>
      </w:r>
      <w:r w:rsidR="005503E3">
        <w:t xml:space="preserve"> 2</w:t>
      </w:r>
      <w:r w:rsidR="00190489">
        <w:t>016</w:t>
      </w:r>
      <w:r w:rsidR="00CF0A58">
        <w:t>. Introductory fisheries a</w:t>
      </w:r>
      <w:r w:rsidR="004E4B29" w:rsidRPr="00E02B07">
        <w:t xml:space="preserve">nalysis with R. Chapman </w:t>
      </w:r>
      <w:r w:rsidR="005F23A2">
        <w:t>&amp; Hall/CRC Press, Boca Raton, Florida</w:t>
      </w:r>
      <w:r w:rsidR="004E4B29" w:rsidRPr="00E02B07">
        <w:t>.</w:t>
      </w:r>
    </w:p>
    <w:p w14:paraId="33D61017" w14:textId="703A464F" w:rsidR="00A459C2" w:rsidRDefault="003B6468" w:rsidP="00CF0A58">
      <w:pPr>
        <w:pStyle w:val="Bibliography"/>
        <w:jc w:val="left"/>
      </w:pPr>
      <w:r>
        <w:t xml:space="preserve">Quinn II, T. J., and R. B. </w:t>
      </w:r>
      <w:proofErr w:type="spellStart"/>
      <w:r>
        <w:t>Deriso</w:t>
      </w:r>
      <w:proofErr w:type="spellEnd"/>
      <w:r>
        <w:t>.</w:t>
      </w:r>
      <w:r w:rsidR="00CF0A58">
        <w:t xml:space="preserve"> 1999. Quantitative fish d</w:t>
      </w:r>
      <w:r w:rsidR="00A459C2">
        <w:t>ynamics. Oxfo</w:t>
      </w:r>
      <w:r w:rsidR="00864DF3">
        <w:t>rd University Press, New York</w:t>
      </w:r>
      <w:r w:rsidR="00A459C2">
        <w:t>.</w:t>
      </w:r>
    </w:p>
    <w:p w14:paraId="46C879DF" w14:textId="5BD783E3" w:rsidR="00681B21" w:rsidRDefault="003B6468" w:rsidP="00CF0A58">
      <w:pPr>
        <w:pStyle w:val="Bibliography"/>
        <w:jc w:val="left"/>
      </w:pPr>
      <w:r>
        <w:t>R Development Core Team.</w:t>
      </w:r>
      <w:r w:rsidR="005068CA">
        <w:t xml:space="preserve"> </w:t>
      </w:r>
      <w:r w:rsidR="0099375F">
        <w:t>2017</w:t>
      </w:r>
      <w:r>
        <w:t>.</w:t>
      </w:r>
      <w:r w:rsidR="00CF0A58">
        <w:t xml:space="preserve"> R: a language and e</w:t>
      </w:r>
      <w:r w:rsidR="00EE1FBD" w:rsidRPr="00722EB0">
        <w:t>nvironment f</w:t>
      </w:r>
      <w:r w:rsidR="00CF0A58">
        <w:t>or statistical c</w:t>
      </w:r>
      <w:r w:rsidR="009A3091">
        <w:t>omputing, v</w:t>
      </w:r>
      <w:r w:rsidR="0012363A">
        <w:t>3.3.3</w:t>
      </w:r>
      <w:r w:rsidR="00EE1FBD" w:rsidRPr="00722EB0">
        <w:t>. R Foundation for Statistical Computing, Vienna, Austria.</w:t>
      </w:r>
    </w:p>
    <w:p w14:paraId="0E1B5520" w14:textId="66C04686" w:rsidR="007D5B2A" w:rsidRPr="00722EB0" w:rsidRDefault="003B6468" w:rsidP="00CF0A58">
      <w:pPr>
        <w:pStyle w:val="Bibliography"/>
        <w:jc w:val="left"/>
      </w:pPr>
      <w:r>
        <w:t>Ricker, W. E.</w:t>
      </w:r>
      <w:r w:rsidR="0012363A">
        <w:t xml:space="preserve"> 1975. Computation and interpretation of biological statistics in fish p</w:t>
      </w:r>
      <w:r w:rsidR="007D5B2A">
        <w:t>opulations. Fisheries Research Board of Canada</w:t>
      </w:r>
      <w:r w:rsidR="00DF0885">
        <w:t xml:space="preserve"> Bulletin </w:t>
      </w:r>
      <w:r w:rsidR="007D5B2A">
        <w:t>191.</w:t>
      </w:r>
    </w:p>
    <w:p w14:paraId="2933F541" w14:textId="0DF49486" w:rsidR="008A7CB4" w:rsidRDefault="008A7CB4" w:rsidP="00CF0A58">
      <w:pPr>
        <w:pStyle w:val="Bibliography"/>
        <w:jc w:val="left"/>
      </w:pPr>
      <w:r w:rsidRPr="000476A5">
        <w:t>Ritz, C.</w:t>
      </w:r>
      <w:r>
        <w:t xml:space="preserve">, </w:t>
      </w:r>
      <w:r w:rsidR="003B6468">
        <w:t xml:space="preserve">and J. C. </w:t>
      </w:r>
      <w:proofErr w:type="spellStart"/>
      <w:r w:rsidR="003B6468">
        <w:t>Streibig</w:t>
      </w:r>
      <w:proofErr w:type="spellEnd"/>
      <w:r w:rsidR="003B6468">
        <w:t>.</w:t>
      </w:r>
      <w:r w:rsidR="005503E3">
        <w:t xml:space="preserve"> 2</w:t>
      </w:r>
      <w:r w:rsidRPr="000476A5">
        <w:t>008.</w:t>
      </w:r>
      <w:r w:rsidR="005068CA">
        <w:t xml:space="preserve"> </w:t>
      </w:r>
      <w:r w:rsidRPr="000476A5">
        <w:t xml:space="preserve">Nonlinear </w:t>
      </w:r>
      <w:r w:rsidR="0012363A">
        <w:t>r</w:t>
      </w:r>
      <w:r w:rsidRPr="000476A5">
        <w:t>egression with R. Springer,</w:t>
      </w:r>
      <w:r w:rsidR="009066FA">
        <w:t xml:space="preserve"> </w:t>
      </w:r>
      <w:r w:rsidRPr="000476A5">
        <w:t>New York.</w:t>
      </w:r>
    </w:p>
    <w:p w14:paraId="56C05EBF" w14:textId="77777777" w:rsidR="00E51098" w:rsidRDefault="00E51098" w:rsidP="00CF0A58">
      <w:pPr>
        <w:pStyle w:val="Bibliography"/>
        <w:jc w:val="left"/>
        <w:rPr>
          <w:ins w:id="186" w:author="Derek Ogle" w:date="2017-05-30T09:25:00Z"/>
        </w:rPr>
      </w:pPr>
      <w:proofErr w:type="spellStart"/>
      <w:ins w:id="187" w:author="Derek Ogle" w:date="2017-05-30T09:25:00Z">
        <w:r>
          <w:t>Roff</w:t>
        </w:r>
        <w:proofErr w:type="spellEnd"/>
        <w:r>
          <w:t>, D. A. 1980. A motion for the retirement of the von Bertalanffy function. Canadian Journal of Fisheries and Aquatics Sciences 37:127–129.</w:t>
        </w:r>
      </w:ins>
    </w:p>
    <w:p w14:paraId="792745D8" w14:textId="2CFFAF1D" w:rsidR="007C7CD6" w:rsidRDefault="003B6468" w:rsidP="00CF0A58">
      <w:pPr>
        <w:pStyle w:val="Bibliography"/>
        <w:jc w:val="left"/>
      </w:pPr>
      <w:r>
        <w:t>Schnute, J., and D. Fournier.</w:t>
      </w:r>
      <w:r w:rsidR="007C7CD6" w:rsidRPr="007C7CD6">
        <w:t xml:space="preserve"> 1980</w:t>
      </w:r>
      <w:r w:rsidR="005C3886">
        <w:t xml:space="preserve">. </w:t>
      </w:r>
      <w:r w:rsidR="007C7CD6" w:rsidRPr="007C7CD6">
        <w:t>A new approach to length-frequency analysis: growth structure. Can</w:t>
      </w:r>
      <w:r w:rsidR="00714ED0">
        <w:t>adian</w:t>
      </w:r>
      <w:r w:rsidR="007C7CD6" w:rsidRPr="007C7CD6">
        <w:t xml:space="preserve"> J</w:t>
      </w:r>
      <w:r w:rsidR="00714ED0">
        <w:t>ournal of Fisheries and Aquatic</w:t>
      </w:r>
      <w:r w:rsidR="007C7CD6" w:rsidRPr="007C7CD6">
        <w:t xml:space="preserve"> Sci</w:t>
      </w:r>
      <w:r w:rsidR="00714ED0">
        <w:t>ences</w:t>
      </w:r>
      <w:r w:rsidR="007C7CD6" w:rsidRPr="007C7CD6">
        <w:t xml:space="preserve"> 37</w:t>
      </w:r>
      <w:r w:rsidR="00714ED0">
        <w:t>:</w:t>
      </w:r>
      <w:r w:rsidR="007C7CD6" w:rsidRPr="007C7CD6">
        <w:t>1337–1351</w:t>
      </w:r>
      <w:r w:rsidR="005C3886">
        <w:t>.</w:t>
      </w:r>
    </w:p>
    <w:p w14:paraId="469B47CC" w14:textId="1275E7D6" w:rsidR="00192E03" w:rsidRDefault="003B6468" w:rsidP="00CF0A58">
      <w:pPr>
        <w:pStyle w:val="Bibliography"/>
        <w:jc w:val="left"/>
      </w:pPr>
      <w:r>
        <w:rPr>
          <w:noProof/>
        </w:rPr>
        <w:lastRenderedPageBreak/>
        <w:t>Seber, G. A. F., and C. J. Wild.</w:t>
      </w:r>
      <w:r w:rsidR="00192E03">
        <w:rPr>
          <w:noProof/>
        </w:rPr>
        <w:t xml:space="preserve"> 2003. Nonlinear </w:t>
      </w:r>
      <w:r w:rsidR="0012363A">
        <w:rPr>
          <w:noProof/>
        </w:rPr>
        <w:t>r</w:t>
      </w:r>
      <w:r w:rsidR="00192E03">
        <w:rPr>
          <w:noProof/>
        </w:rPr>
        <w:t>egression</w:t>
      </w:r>
      <w:r w:rsidR="00864DF3">
        <w:rPr>
          <w:noProof/>
        </w:rPr>
        <w:t>. John Wiley &amp; Sons, New York</w:t>
      </w:r>
      <w:r w:rsidR="00192E03">
        <w:rPr>
          <w:noProof/>
        </w:rPr>
        <w:t>.</w:t>
      </w:r>
    </w:p>
    <w:p w14:paraId="75902F55" w14:textId="6CC3BA32" w:rsidR="004F4FE1" w:rsidRDefault="004F4FE1" w:rsidP="00CF0A58">
      <w:pPr>
        <w:pStyle w:val="Bibliography"/>
        <w:jc w:val="left"/>
        <w:rPr>
          <w:rFonts w:eastAsia="Times New Roman"/>
        </w:rPr>
      </w:pPr>
      <w:proofErr w:type="spellStart"/>
      <w:r w:rsidRPr="004F4FE1">
        <w:rPr>
          <w:rFonts w:eastAsia="Times New Roman"/>
        </w:rPr>
        <w:t>Slipke</w:t>
      </w:r>
      <w:proofErr w:type="spellEnd"/>
      <w:r w:rsidRPr="004F4FE1">
        <w:rPr>
          <w:rFonts w:eastAsia="Times New Roman"/>
        </w:rPr>
        <w:t>, J.</w:t>
      </w:r>
      <w:r>
        <w:rPr>
          <w:rFonts w:eastAsia="Times New Roman"/>
        </w:rPr>
        <w:t xml:space="preserve"> </w:t>
      </w:r>
      <w:r w:rsidRPr="004F4FE1">
        <w:rPr>
          <w:rFonts w:eastAsia="Times New Roman"/>
        </w:rPr>
        <w:t>W.</w:t>
      </w:r>
      <w:r>
        <w:rPr>
          <w:rFonts w:eastAsia="Times New Roman"/>
        </w:rPr>
        <w:t>,</w:t>
      </w:r>
      <w:r w:rsidR="003B6468">
        <w:rPr>
          <w:rFonts w:eastAsia="Times New Roman"/>
        </w:rPr>
        <w:t xml:space="preserve"> and M. J.</w:t>
      </w:r>
      <w:r w:rsidRPr="004F4FE1">
        <w:rPr>
          <w:rFonts w:eastAsia="Times New Roman"/>
        </w:rPr>
        <w:t xml:space="preserve"> </w:t>
      </w:r>
      <w:proofErr w:type="spellStart"/>
      <w:r w:rsidRPr="004F4FE1">
        <w:rPr>
          <w:rFonts w:eastAsia="Times New Roman"/>
        </w:rPr>
        <w:t>Maceina</w:t>
      </w:r>
      <w:proofErr w:type="spellEnd"/>
      <w:r w:rsidR="003B6468">
        <w:rPr>
          <w:rFonts w:eastAsia="Times New Roman"/>
        </w:rPr>
        <w:t>.</w:t>
      </w:r>
      <w:r w:rsidRPr="004F4FE1">
        <w:rPr>
          <w:rFonts w:eastAsia="Times New Roman"/>
        </w:rPr>
        <w:t xml:space="preserve"> 2001. Fisheries analysis and simulation tools (FAST). </w:t>
      </w:r>
      <w:r w:rsidRPr="004F4FE1">
        <w:rPr>
          <w:rFonts w:eastAsia="Times New Roman"/>
          <w:iCs/>
        </w:rPr>
        <w:t xml:space="preserve">Auburn University, </w:t>
      </w:r>
      <w:r w:rsidR="00167802">
        <w:rPr>
          <w:rFonts w:eastAsia="Times New Roman"/>
          <w:iCs/>
        </w:rPr>
        <w:t xml:space="preserve">Department of Fisheries and Allied Aquaculture, </w:t>
      </w:r>
      <w:r w:rsidRPr="004F4FE1">
        <w:rPr>
          <w:rFonts w:eastAsia="Times New Roman"/>
          <w:iCs/>
        </w:rPr>
        <w:t>Auburn, Alabama</w:t>
      </w:r>
      <w:r w:rsidRPr="004F4FE1">
        <w:rPr>
          <w:rFonts w:eastAsia="Times New Roman"/>
        </w:rPr>
        <w:t>.</w:t>
      </w:r>
    </w:p>
    <w:p w14:paraId="7388BBEB" w14:textId="3D76C60C" w:rsidR="004D6A7F" w:rsidRDefault="003B6468" w:rsidP="00CF0A58">
      <w:pPr>
        <w:pStyle w:val="Bibliography"/>
        <w:jc w:val="left"/>
        <w:rPr>
          <w:rFonts w:eastAsia="Times New Roman"/>
        </w:rPr>
      </w:pPr>
      <w:proofErr w:type="spellStart"/>
      <w:r>
        <w:rPr>
          <w:rFonts w:eastAsia="Times New Roman"/>
        </w:rPr>
        <w:t>Slipke</w:t>
      </w:r>
      <w:proofErr w:type="spellEnd"/>
      <w:r>
        <w:rPr>
          <w:rFonts w:eastAsia="Times New Roman"/>
        </w:rPr>
        <w:t xml:space="preserve">, J. W., and M. J. </w:t>
      </w:r>
      <w:proofErr w:type="spellStart"/>
      <w:r>
        <w:rPr>
          <w:rFonts w:eastAsia="Times New Roman"/>
        </w:rPr>
        <w:t>Maceina</w:t>
      </w:r>
      <w:proofErr w:type="spellEnd"/>
      <w:r>
        <w:rPr>
          <w:rFonts w:eastAsia="Times New Roman"/>
        </w:rPr>
        <w:t>.</w:t>
      </w:r>
      <w:r w:rsidR="004D6A7F">
        <w:rPr>
          <w:rFonts w:eastAsia="Times New Roman"/>
        </w:rPr>
        <w:t xml:space="preserve"> 201</w:t>
      </w:r>
      <w:r w:rsidR="00252A73">
        <w:rPr>
          <w:rFonts w:eastAsia="Times New Roman"/>
        </w:rPr>
        <w:t>4</w:t>
      </w:r>
      <w:r w:rsidR="004D6A7F">
        <w:rPr>
          <w:rFonts w:eastAsia="Times New Roman"/>
        </w:rPr>
        <w:t>. Fisheries analysis and modeling simulator (FAMS)</w:t>
      </w:r>
      <w:r w:rsidR="00864DF3">
        <w:rPr>
          <w:rFonts w:eastAsia="Times New Roman"/>
        </w:rPr>
        <w:t>, v</w:t>
      </w:r>
      <w:r w:rsidR="00252A73">
        <w:rPr>
          <w:rFonts w:eastAsia="Times New Roman"/>
        </w:rPr>
        <w:t>1.64. American Fisheries Society, Bethesda, Maryland</w:t>
      </w:r>
      <w:r w:rsidR="0026614C" w:rsidRPr="004F4FE1">
        <w:rPr>
          <w:rFonts w:eastAsia="Times New Roman"/>
        </w:rPr>
        <w:t>.</w:t>
      </w:r>
    </w:p>
    <w:p w14:paraId="43D44EE0" w14:textId="77777777" w:rsidR="00626882" w:rsidRDefault="00626882" w:rsidP="00CF0A58">
      <w:pPr>
        <w:pStyle w:val="Bibliography"/>
        <w:jc w:val="left"/>
        <w:rPr>
          <w:ins w:id="188" w:author="Derek Ogle" w:date="2017-05-30T09:30:00Z"/>
        </w:rPr>
      </w:pPr>
      <w:proofErr w:type="gramStart"/>
      <w:ins w:id="189" w:author="Derek Ogle" w:date="2017-05-30T09:30:00Z">
        <w:r>
          <w:t>van</w:t>
        </w:r>
        <w:proofErr w:type="gramEnd"/>
        <w:r>
          <w:t xml:space="preserve"> </w:t>
        </w:r>
        <w:proofErr w:type="spellStart"/>
        <w:r>
          <w:t>Poorten</w:t>
        </w:r>
        <w:proofErr w:type="spellEnd"/>
        <w:r>
          <w:t xml:space="preserve">, B. T., and C. J. Walters. </w:t>
        </w:r>
        <w:proofErr w:type="gramStart"/>
        <w:r>
          <w:t>2015. How can bioenergetics</w:t>
        </w:r>
        <w:proofErr w:type="gramEnd"/>
        <w:r>
          <w:t xml:space="preserve"> helps us predict changes in fish growth patterns? Fisheries Research 180:23-30.</w:t>
        </w:r>
      </w:ins>
    </w:p>
    <w:p w14:paraId="03680E84" w14:textId="42E2B06E" w:rsidR="00BD6A06" w:rsidRPr="007D5B2A" w:rsidRDefault="003B6468" w:rsidP="00CF0A58">
      <w:pPr>
        <w:pStyle w:val="Bibliography"/>
        <w:jc w:val="left"/>
        <w:rPr>
          <w:rFonts w:eastAsia="Times New Roman"/>
        </w:rPr>
      </w:pPr>
      <w:proofErr w:type="spellStart"/>
      <w:r>
        <w:rPr>
          <w:rFonts w:eastAsia="Times New Roman"/>
        </w:rPr>
        <w:t>Venables</w:t>
      </w:r>
      <w:proofErr w:type="spellEnd"/>
      <w:r>
        <w:rPr>
          <w:rFonts w:eastAsia="Times New Roman"/>
        </w:rPr>
        <w:t>, W. N., and B. D. Ripley.</w:t>
      </w:r>
      <w:r w:rsidR="00BD6A06">
        <w:rPr>
          <w:rFonts w:eastAsia="Times New Roman"/>
        </w:rPr>
        <w:t xml:space="preserve"> 2002. Mo</w:t>
      </w:r>
      <w:r w:rsidR="0012363A">
        <w:rPr>
          <w:rFonts w:eastAsia="Times New Roman"/>
        </w:rPr>
        <w:t>dern applied s</w:t>
      </w:r>
      <w:r w:rsidR="00A77460">
        <w:rPr>
          <w:rFonts w:eastAsia="Times New Roman"/>
        </w:rPr>
        <w:t>tatistics with S, fourt</w:t>
      </w:r>
      <w:r w:rsidR="00864DF3">
        <w:rPr>
          <w:rFonts w:eastAsia="Times New Roman"/>
        </w:rPr>
        <w:t>h edition. Springer, New York</w:t>
      </w:r>
      <w:r w:rsidR="00A77460">
        <w:rPr>
          <w:rFonts w:eastAsia="Times New Roman"/>
        </w:rPr>
        <w:t>.</w:t>
      </w:r>
    </w:p>
    <w:p w14:paraId="42023D82" w14:textId="518E4034" w:rsidR="00007D3F" w:rsidRDefault="00007D3F" w:rsidP="00CF0A58">
      <w:pPr>
        <w:pStyle w:val="Bibliography"/>
        <w:jc w:val="left"/>
      </w:pPr>
      <w:proofErr w:type="gramStart"/>
      <w:r>
        <w:t>von</w:t>
      </w:r>
      <w:proofErr w:type="gramEnd"/>
      <w:r>
        <w:t xml:space="preserve"> B</w:t>
      </w:r>
      <w:r w:rsidRPr="00722EB0">
        <w:t>ertalanffy, L.</w:t>
      </w:r>
      <w:r>
        <w:t xml:space="preserve"> </w:t>
      </w:r>
      <w:r w:rsidRPr="00722EB0">
        <w:t>1938. A quantitative theory of organic growth (inquiries o</w:t>
      </w:r>
      <w:r>
        <w:t>n growth laws II). Human Biology 10:</w:t>
      </w:r>
      <w:r w:rsidRPr="00722EB0">
        <w:t>181–213.</w:t>
      </w:r>
    </w:p>
    <w:p w14:paraId="06DD0831" w14:textId="726A7E0C" w:rsidR="000315E2" w:rsidRDefault="003B6468" w:rsidP="007B484D">
      <w:pPr>
        <w:pStyle w:val="Bibliography"/>
        <w:jc w:val="left"/>
      </w:pPr>
      <w:r>
        <w:t xml:space="preserve">Weber, M. J., M. J. </w:t>
      </w:r>
      <w:proofErr w:type="spellStart"/>
      <w:r>
        <w:t>Hennen</w:t>
      </w:r>
      <w:proofErr w:type="spellEnd"/>
      <w:r>
        <w:t>, M. L. Brown.</w:t>
      </w:r>
      <w:r w:rsidR="00FC4A55">
        <w:t xml:space="preserve"> 2011. Simulated population responses of </w:t>
      </w:r>
      <w:r w:rsidR="00DF0885">
        <w:t>C</w:t>
      </w:r>
      <w:r w:rsidR="00FC4A55">
        <w:t xml:space="preserve">ommon </w:t>
      </w:r>
      <w:r w:rsidR="00DF0885">
        <w:t>C</w:t>
      </w:r>
      <w:r w:rsidR="00FC4A55">
        <w:t>arp to commercial exploitation</w:t>
      </w:r>
      <w:r w:rsidR="005C3886">
        <w:t xml:space="preserve">. </w:t>
      </w:r>
      <w:r w:rsidR="00714ED0">
        <w:t xml:space="preserve">North American Journal of Fisheries Management </w:t>
      </w:r>
      <w:r w:rsidR="00FC4A55">
        <w:t>31:</w:t>
      </w:r>
      <w:r w:rsidR="00322531">
        <w:t>269-279.</w:t>
      </w:r>
      <w:r w:rsidR="000315E2">
        <w:br w:type="page"/>
      </w:r>
    </w:p>
    <w:p w14:paraId="4D153557" w14:textId="5476FC15" w:rsidR="002A349F" w:rsidRDefault="002A349F" w:rsidP="00CF0A58">
      <w:pPr>
        <w:pStyle w:val="BodyText"/>
        <w:ind w:firstLine="0"/>
        <w:jc w:val="left"/>
      </w:pPr>
      <w:r w:rsidRPr="00722EB0">
        <w:lastRenderedPageBreak/>
        <w:t>T</w:t>
      </w:r>
      <w:r w:rsidR="009962BA">
        <w:t>ABLE</w:t>
      </w:r>
      <w:r w:rsidRPr="00722EB0">
        <w:t xml:space="preserve"> 1</w:t>
      </w:r>
      <w:r w:rsidR="005C3886">
        <w:t xml:space="preserve">. </w:t>
      </w:r>
      <w:r w:rsidR="004F192A">
        <w:t xml:space="preserve">Estimated parameters </w:t>
      </w:r>
      <w:r w:rsidR="00864DF3">
        <w:t>[</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B309FE">
        <w:t xml:space="preserve">, </w:t>
      </w:r>
      <w:r w:rsidR="00B309FE" w:rsidRPr="00B309FE">
        <w:rPr>
          <w:i/>
        </w:rPr>
        <w:t>K</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B309FE">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B309FE">
        <w:t>, and</w:t>
      </w:r>
      <w:r w:rsidR="009D2C08">
        <w:t xml:space="preserve">, for </w:t>
      </w:r>
      <w:r w:rsidR="00F34FC3">
        <w:t>equation</w:t>
      </w:r>
      <w:r w:rsidR="009D2C08">
        <w:t xml:space="preserve"> (3),</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864DF3">
        <w:t>]</w:t>
      </w:r>
      <w:r w:rsidR="004F192A">
        <w:t>,</w:t>
      </w:r>
      <w:r w:rsidR="009D2C08">
        <w:t xml:space="preserve"> derived variabl</w:t>
      </w:r>
      <w:r w:rsidR="004F192A">
        <w:t>es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C1679F">
        <w:t xml:space="preserve"> </w:t>
      </w:r>
      <w:r w:rsidR="00A31AE7">
        <w:t xml:space="preserve">for </w:t>
      </w:r>
      <w:r w:rsidR="00F34FC3">
        <w:t>equations 1 and 2</w:t>
      </w:r>
      <w:r w:rsidR="00F77087">
        <w:t>),</w:t>
      </w:r>
      <w:r w:rsidR="00A31AE7">
        <w:t xml:space="preserve"> and predicted mean lengths-at-ages 8 (</w:t>
      </w:r>
      <m:oMath>
        <m:sSub>
          <m:sSubPr>
            <m:ctrlPr>
              <w:rPr>
                <w:rFonts w:ascii="Cambria Math" w:hAnsi="Cambria Math"/>
              </w:rPr>
            </m:ctrlPr>
          </m:sSubPr>
          <m:e>
            <m:r>
              <w:rPr>
                <w:rFonts w:ascii="Cambria Math" w:hAnsi="Cambria Math"/>
              </w:rPr>
              <m:t>L</m:t>
            </m:r>
          </m:e>
          <m:sub>
            <m:r>
              <m:rPr>
                <m:sty m:val="p"/>
              </m:rPr>
              <w:rPr>
                <w:rFonts w:ascii="Cambria Math" w:hAnsi="Cambria Math"/>
              </w:rPr>
              <m:t>8</m:t>
            </m:r>
          </m:sub>
        </m:sSub>
      </m:oMath>
      <w:r w:rsidR="00A31AE7">
        <w:t>) and 20 (</w:t>
      </w:r>
      <m:oMath>
        <m:sSub>
          <m:sSubPr>
            <m:ctrlPr>
              <w:rPr>
                <w:rFonts w:ascii="Cambria Math" w:hAnsi="Cambria Math"/>
              </w:rPr>
            </m:ctrlPr>
          </m:sSubPr>
          <m:e>
            <m:r>
              <w:rPr>
                <w:rFonts w:ascii="Cambria Math" w:hAnsi="Cambria Math"/>
              </w:rPr>
              <m:t>L</m:t>
            </m:r>
          </m:e>
          <m:sub>
            <m:r>
              <m:rPr>
                <m:sty m:val="p"/>
              </m:rPr>
              <w:rPr>
                <w:rFonts w:ascii="Cambria Math" w:hAnsi="Cambria Math"/>
              </w:rPr>
              <m:t>20</m:t>
            </m:r>
          </m:sub>
        </m:sSub>
      </m:oMath>
      <w:r w:rsidR="00A31AE7">
        <w:t>)</w:t>
      </w:r>
      <w:r w:rsidR="004F192A">
        <w:t>,</w:t>
      </w:r>
      <w:r w:rsidR="00A31AE7">
        <w:t xml:space="preserve"> with 90</w:t>
      </w:r>
      <w:r w:rsidR="00B309FE">
        <w:t>% confidence intervals in parenthes</w:t>
      </w:r>
      <w:r w:rsidR="00A31AE7">
        <w:t>es</w:t>
      </w:r>
      <w:r w:rsidR="00B309FE">
        <w:t>,</w:t>
      </w:r>
      <w:r w:rsidR="004F192A">
        <w:t xml:space="preserve"> </w:t>
      </w:r>
      <w:r w:rsidR="009D2C08">
        <w:t xml:space="preserve">and </w:t>
      </w:r>
      <w:r w:rsidR="00151CCB">
        <w:t>residual sum-of-squares (RSS)</w:t>
      </w:r>
      <w:r w:rsidR="009D2C08">
        <w:t xml:space="preserve"> </w:t>
      </w:r>
      <w:r w:rsidR="004F192A">
        <w:t xml:space="preserve">from fitting </w:t>
      </w:r>
      <w:r w:rsidR="00F34FC3">
        <w:t>equations</w:t>
      </w:r>
      <w:r w:rsidR="004F192A">
        <w:t xml:space="preserve"> (1)-(3) to the B</w:t>
      </w:r>
      <w:r w:rsidR="00DD2BF9">
        <w:t xml:space="preserve">ig Bay de </w:t>
      </w:r>
      <w:proofErr w:type="spellStart"/>
      <w:r w:rsidR="00DD2BF9">
        <w:t>Noc</w:t>
      </w:r>
      <w:proofErr w:type="spellEnd"/>
      <w:r w:rsidR="00DD2BF9">
        <w:t xml:space="preserve"> genetic stock of Lake W</w:t>
      </w:r>
      <w:r w:rsidR="004F192A">
        <w:t>hitefish</w:t>
      </w:r>
      <w:r w:rsidR="00AA173A">
        <w:t>.</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736"/>
        <w:gridCol w:w="2736"/>
        <w:gridCol w:w="2736"/>
      </w:tblGrid>
      <w:tr w:rsidR="00052E16" w:rsidRPr="00864DF3" w14:paraId="01132B1A" w14:textId="77777777" w:rsidTr="004F192A">
        <w:tc>
          <w:tcPr>
            <w:tcW w:w="1278" w:type="dxa"/>
            <w:tcBorders>
              <w:top w:val="single" w:sz="18" w:space="0" w:color="auto"/>
              <w:bottom w:val="single" w:sz="8" w:space="0" w:color="auto"/>
            </w:tcBorders>
          </w:tcPr>
          <w:p w14:paraId="610DCC86" w14:textId="696C2C3C" w:rsidR="00052E16" w:rsidRPr="00864DF3" w:rsidRDefault="007F6E69" w:rsidP="00CF0A58">
            <w:pPr>
              <w:pStyle w:val="Heading3"/>
              <w:tabs>
                <w:tab w:val="clear" w:pos="360"/>
              </w:tabs>
              <w:spacing w:line="240" w:lineRule="auto"/>
              <w:jc w:val="left"/>
              <w:outlineLvl w:val="2"/>
              <w:rPr>
                <w:b w:val="0"/>
              </w:rPr>
            </w:pPr>
            <w:r w:rsidRPr="00864DF3">
              <w:rPr>
                <w:b w:val="0"/>
              </w:rPr>
              <w:t>Parameter/</w:t>
            </w:r>
          </w:p>
          <w:p w14:paraId="263DDF62" w14:textId="4071F926" w:rsidR="007F6E69" w:rsidRPr="00864DF3" w:rsidRDefault="00FD146F" w:rsidP="00CF0A58">
            <w:pPr>
              <w:pStyle w:val="BodyText"/>
              <w:spacing w:line="240" w:lineRule="auto"/>
              <w:ind w:firstLine="0"/>
              <w:jc w:val="left"/>
            </w:pPr>
            <w:r w:rsidRPr="00864DF3">
              <w:t>V</w:t>
            </w:r>
            <w:r w:rsidR="007F6E69" w:rsidRPr="00864DF3">
              <w:t>ariable</w:t>
            </w:r>
          </w:p>
        </w:tc>
        <w:tc>
          <w:tcPr>
            <w:tcW w:w="2736" w:type="dxa"/>
            <w:tcBorders>
              <w:top w:val="single" w:sz="18" w:space="0" w:color="auto"/>
              <w:bottom w:val="single" w:sz="8" w:space="0" w:color="auto"/>
            </w:tcBorders>
          </w:tcPr>
          <w:p w14:paraId="2EAF840D" w14:textId="34E721DC" w:rsidR="00052E16" w:rsidRPr="00864DF3" w:rsidRDefault="00FD146F" w:rsidP="00CF0A58">
            <w:pPr>
              <w:pStyle w:val="Heading3"/>
              <w:spacing w:line="240" w:lineRule="auto"/>
              <w:jc w:val="left"/>
              <w:outlineLvl w:val="2"/>
              <w:rPr>
                <w:b w:val="0"/>
              </w:rPr>
            </w:pPr>
            <w:r w:rsidRPr="00864DF3">
              <w:rPr>
                <w:b w:val="0"/>
              </w:rPr>
              <w:t>E</w:t>
            </w:r>
            <w:r w:rsidR="00F34FC3" w:rsidRPr="00864DF3">
              <w:rPr>
                <w:b w:val="0"/>
              </w:rPr>
              <w:t>quation</w:t>
            </w:r>
            <w:r w:rsidR="00052E16" w:rsidRPr="00864DF3">
              <w:rPr>
                <w:b w:val="0"/>
              </w:rPr>
              <w:t xml:space="preserve"> (1)</w:t>
            </w:r>
          </w:p>
        </w:tc>
        <w:tc>
          <w:tcPr>
            <w:tcW w:w="2736" w:type="dxa"/>
            <w:tcBorders>
              <w:top w:val="single" w:sz="18" w:space="0" w:color="auto"/>
              <w:bottom w:val="single" w:sz="8" w:space="0" w:color="auto"/>
            </w:tcBorders>
          </w:tcPr>
          <w:p w14:paraId="1E69AB36" w14:textId="72A358B7" w:rsidR="00052E16" w:rsidRPr="00864DF3" w:rsidRDefault="00FD146F" w:rsidP="00CF0A58">
            <w:pPr>
              <w:pStyle w:val="Heading3"/>
              <w:spacing w:line="240" w:lineRule="auto"/>
              <w:jc w:val="left"/>
              <w:outlineLvl w:val="2"/>
              <w:rPr>
                <w:b w:val="0"/>
              </w:rPr>
            </w:pPr>
            <w:r w:rsidRPr="00864DF3">
              <w:rPr>
                <w:b w:val="0"/>
              </w:rPr>
              <w:t>E</w:t>
            </w:r>
            <w:r w:rsidR="00F34FC3" w:rsidRPr="00864DF3">
              <w:rPr>
                <w:b w:val="0"/>
              </w:rPr>
              <w:t>quation</w:t>
            </w:r>
            <w:r w:rsidR="00052E16" w:rsidRPr="00864DF3">
              <w:rPr>
                <w:b w:val="0"/>
              </w:rPr>
              <w:t xml:space="preserve"> (2)</w:t>
            </w:r>
          </w:p>
        </w:tc>
        <w:tc>
          <w:tcPr>
            <w:tcW w:w="2736" w:type="dxa"/>
            <w:tcBorders>
              <w:top w:val="single" w:sz="18" w:space="0" w:color="auto"/>
              <w:bottom w:val="single" w:sz="8" w:space="0" w:color="auto"/>
            </w:tcBorders>
          </w:tcPr>
          <w:p w14:paraId="56D9EAD7" w14:textId="50255F25" w:rsidR="00052E16" w:rsidRPr="00864DF3" w:rsidRDefault="00FD146F" w:rsidP="00CF0A58">
            <w:pPr>
              <w:pStyle w:val="Heading3"/>
              <w:spacing w:line="240" w:lineRule="auto"/>
              <w:jc w:val="left"/>
              <w:outlineLvl w:val="2"/>
              <w:rPr>
                <w:b w:val="0"/>
              </w:rPr>
            </w:pPr>
            <w:r w:rsidRPr="00864DF3">
              <w:rPr>
                <w:b w:val="0"/>
              </w:rPr>
              <w:t>E</w:t>
            </w:r>
            <w:r w:rsidR="00F34FC3" w:rsidRPr="00864DF3">
              <w:rPr>
                <w:b w:val="0"/>
              </w:rPr>
              <w:t>quation</w:t>
            </w:r>
            <w:r w:rsidR="00052E16" w:rsidRPr="00864DF3">
              <w:rPr>
                <w:b w:val="0"/>
              </w:rPr>
              <w:t xml:space="preserve"> (3)</w:t>
            </w:r>
          </w:p>
        </w:tc>
      </w:tr>
      <w:tr w:rsidR="00052E16" w:rsidRPr="00864DF3" w14:paraId="2AB0EF26" w14:textId="77777777" w:rsidTr="004F192A">
        <w:tc>
          <w:tcPr>
            <w:tcW w:w="1278" w:type="dxa"/>
            <w:tcBorders>
              <w:top w:val="single" w:sz="8" w:space="0" w:color="auto"/>
            </w:tcBorders>
          </w:tcPr>
          <w:p w14:paraId="576934A0" w14:textId="68AE80FD" w:rsidR="00052E16" w:rsidRPr="00864DF3" w:rsidRDefault="00416CD1"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m:t>
                    </m:r>
                  </m:sub>
                </m:sSub>
              </m:oMath>
            </m:oMathPara>
          </w:p>
        </w:tc>
        <w:tc>
          <w:tcPr>
            <w:tcW w:w="2736" w:type="dxa"/>
            <w:tcBorders>
              <w:top w:val="single" w:sz="8" w:space="0" w:color="auto"/>
            </w:tcBorders>
          </w:tcPr>
          <w:p w14:paraId="7A14B018" w14:textId="3C9330B2"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550</w:t>
            </w:r>
            <w:r w:rsidR="006A3F44" w:rsidRPr="00864DF3">
              <w:rPr>
                <w:b w:val="0"/>
              </w:rPr>
              <w:t>.83</w:t>
            </w:r>
            <w:r w:rsidRPr="00864DF3">
              <w:rPr>
                <w:b w:val="0"/>
              </w:rPr>
              <w:t xml:space="preserve"> (</w:t>
            </w:r>
            <w:r w:rsidR="00A31AE7" w:rsidRPr="00864DF3">
              <w:rPr>
                <w:b w:val="0"/>
              </w:rPr>
              <w:t>540.45</w:t>
            </w:r>
            <w:r w:rsidR="006A3F44" w:rsidRPr="00864DF3">
              <w:rPr>
                <w:b w:val="0"/>
              </w:rPr>
              <w:t>,</w:t>
            </w:r>
            <w:r w:rsidR="007206D4" w:rsidRPr="00864DF3">
              <w:rPr>
                <w:b w:val="0"/>
              </w:rPr>
              <w:t xml:space="preserve"> </w:t>
            </w:r>
            <w:r w:rsidR="00A31AE7" w:rsidRPr="00864DF3">
              <w:rPr>
                <w:b w:val="0"/>
              </w:rPr>
              <w:t>572.9</w:t>
            </w:r>
            <w:r w:rsidR="006A3F44" w:rsidRPr="00864DF3">
              <w:rPr>
                <w:b w:val="0"/>
              </w:rPr>
              <w:t>7)</w:t>
            </w:r>
          </w:p>
        </w:tc>
        <w:tc>
          <w:tcPr>
            <w:tcW w:w="2736" w:type="dxa"/>
            <w:tcBorders>
              <w:top w:val="single" w:sz="8" w:space="0" w:color="auto"/>
            </w:tcBorders>
          </w:tcPr>
          <w:p w14:paraId="06B48973" w14:textId="1D90182B" w:rsidR="00052E16" w:rsidRPr="00864DF3" w:rsidRDefault="006A3F44" w:rsidP="00CF0A58">
            <w:pPr>
              <w:pStyle w:val="Heading3"/>
              <w:tabs>
                <w:tab w:val="clear" w:pos="360"/>
                <w:tab w:val="decimal" w:pos="522"/>
              </w:tabs>
              <w:spacing w:line="276" w:lineRule="auto"/>
              <w:jc w:val="left"/>
              <w:outlineLvl w:val="2"/>
              <w:rPr>
                <w:b w:val="0"/>
              </w:rPr>
            </w:pPr>
            <w:r w:rsidRPr="00864DF3">
              <w:rPr>
                <w:b w:val="0"/>
              </w:rPr>
              <w:t>550.83</w:t>
            </w:r>
            <w:r w:rsidR="00C36735" w:rsidRPr="00864DF3">
              <w:rPr>
                <w:b w:val="0"/>
              </w:rPr>
              <w:t xml:space="preserve"> (540.99</w:t>
            </w:r>
            <w:r w:rsidR="00052E16" w:rsidRPr="00864DF3">
              <w:rPr>
                <w:b w:val="0"/>
              </w:rPr>
              <w:t>, 5</w:t>
            </w:r>
            <w:r w:rsidR="00C36735" w:rsidRPr="00864DF3">
              <w:rPr>
                <w:b w:val="0"/>
              </w:rPr>
              <w:t>74.34</w:t>
            </w:r>
            <w:r w:rsidR="00052E16" w:rsidRPr="00864DF3">
              <w:rPr>
                <w:b w:val="0"/>
              </w:rPr>
              <w:t>)</w:t>
            </w:r>
          </w:p>
        </w:tc>
        <w:tc>
          <w:tcPr>
            <w:tcW w:w="2736" w:type="dxa"/>
            <w:tcBorders>
              <w:top w:val="single" w:sz="8" w:space="0" w:color="auto"/>
            </w:tcBorders>
          </w:tcPr>
          <w:p w14:paraId="5709B6A6" w14:textId="1AA8CD17"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5</w:t>
            </w:r>
            <w:r w:rsidR="006A3F44" w:rsidRPr="00864DF3">
              <w:rPr>
                <w:b w:val="0"/>
              </w:rPr>
              <w:t>50.83</w:t>
            </w:r>
            <w:r w:rsidR="00C36735" w:rsidRPr="00864DF3">
              <w:rPr>
                <w:b w:val="0"/>
              </w:rPr>
              <w:t xml:space="preserve"> (541.33, 577.59</w:t>
            </w:r>
            <w:r w:rsidRPr="00864DF3">
              <w:rPr>
                <w:b w:val="0"/>
              </w:rPr>
              <w:t>)</w:t>
            </w:r>
          </w:p>
        </w:tc>
      </w:tr>
      <w:tr w:rsidR="00052E16" w:rsidRPr="00864DF3" w14:paraId="62977789" w14:textId="77777777" w:rsidTr="004F192A">
        <w:tc>
          <w:tcPr>
            <w:tcW w:w="1278" w:type="dxa"/>
          </w:tcPr>
          <w:p w14:paraId="60D34D69" w14:textId="3F9559C2" w:rsidR="00052E16" w:rsidRPr="00864DF3" w:rsidRDefault="00F060CE" w:rsidP="00CF0A58">
            <w:pPr>
              <w:pStyle w:val="Heading3"/>
              <w:spacing w:line="276" w:lineRule="auto"/>
              <w:jc w:val="left"/>
              <w:outlineLvl w:val="2"/>
              <w:rPr>
                <w:b w:val="0"/>
                <w:i/>
              </w:rPr>
            </w:pPr>
            <w:r w:rsidRPr="00864DF3">
              <w:rPr>
                <w:b w:val="0"/>
                <w:i/>
              </w:rPr>
              <w:t>K</w:t>
            </w:r>
          </w:p>
        </w:tc>
        <w:tc>
          <w:tcPr>
            <w:tcW w:w="2736" w:type="dxa"/>
          </w:tcPr>
          <w:p w14:paraId="254D8F5C" w14:textId="6F3CFEDC" w:rsidR="00052E16" w:rsidRPr="00864DF3" w:rsidRDefault="00A31AE7" w:rsidP="00CF0A58">
            <w:pPr>
              <w:pStyle w:val="Heading3"/>
              <w:tabs>
                <w:tab w:val="clear" w:pos="360"/>
                <w:tab w:val="decimal" w:pos="522"/>
              </w:tabs>
              <w:spacing w:line="276" w:lineRule="auto"/>
              <w:jc w:val="left"/>
              <w:outlineLvl w:val="2"/>
              <w:rPr>
                <w:b w:val="0"/>
              </w:rPr>
            </w:pPr>
            <w:r w:rsidRPr="00864DF3">
              <w:rPr>
                <w:b w:val="0"/>
              </w:rPr>
              <w:t>0.197 (0.108</w:t>
            </w:r>
            <w:r w:rsidR="006A3F44" w:rsidRPr="00864DF3">
              <w:rPr>
                <w:b w:val="0"/>
              </w:rPr>
              <w:t>,</w:t>
            </w:r>
            <w:r w:rsidR="007206D4" w:rsidRPr="00864DF3">
              <w:rPr>
                <w:b w:val="0"/>
              </w:rPr>
              <w:t xml:space="preserve"> </w:t>
            </w:r>
            <w:r w:rsidRPr="00864DF3">
              <w:rPr>
                <w:b w:val="0"/>
              </w:rPr>
              <w:t>0.300</w:t>
            </w:r>
            <w:r w:rsidR="006A3F44" w:rsidRPr="00864DF3">
              <w:rPr>
                <w:b w:val="0"/>
              </w:rPr>
              <w:t>)</w:t>
            </w:r>
          </w:p>
        </w:tc>
        <w:tc>
          <w:tcPr>
            <w:tcW w:w="2736" w:type="dxa"/>
          </w:tcPr>
          <w:p w14:paraId="2B818A93" w14:textId="60818AF4" w:rsidR="00052E16" w:rsidRPr="00864DF3" w:rsidRDefault="006A3F44" w:rsidP="00CF0A58">
            <w:pPr>
              <w:pStyle w:val="Heading3"/>
              <w:tabs>
                <w:tab w:val="clear" w:pos="360"/>
                <w:tab w:val="decimal" w:pos="522"/>
              </w:tabs>
              <w:spacing w:line="276" w:lineRule="auto"/>
              <w:jc w:val="left"/>
              <w:outlineLvl w:val="2"/>
              <w:rPr>
                <w:b w:val="0"/>
              </w:rPr>
            </w:pPr>
            <w:r w:rsidRPr="00864DF3">
              <w:rPr>
                <w:b w:val="0"/>
              </w:rPr>
              <w:t>0.19</w:t>
            </w:r>
            <w:r w:rsidR="00052E16" w:rsidRPr="00864DF3">
              <w:rPr>
                <w:b w:val="0"/>
              </w:rPr>
              <w:t>7</w:t>
            </w:r>
            <w:r w:rsidR="00C36735" w:rsidRPr="00864DF3">
              <w:rPr>
                <w:b w:val="0"/>
              </w:rPr>
              <w:t xml:space="preserve"> (0.097, 0.297</w:t>
            </w:r>
            <w:r w:rsidR="00052E16" w:rsidRPr="00864DF3">
              <w:rPr>
                <w:b w:val="0"/>
              </w:rPr>
              <w:t>)</w:t>
            </w:r>
          </w:p>
        </w:tc>
        <w:tc>
          <w:tcPr>
            <w:tcW w:w="2736" w:type="dxa"/>
          </w:tcPr>
          <w:p w14:paraId="23ADEE30" w14:textId="1BD9B303" w:rsidR="00052E16" w:rsidRPr="00864DF3" w:rsidRDefault="006A3F44" w:rsidP="00CF0A58">
            <w:pPr>
              <w:pStyle w:val="Heading3"/>
              <w:tabs>
                <w:tab w:val="clear" w:pos="360"/>
                <w:tab w:val="decimal" w:pos="522"/>
              </w:tabs>
              <w:spacing w:line="276" w:lineRule="auto"/>
              <w:jc w:val="left"/>
              <w:outlineLvl w:val="2"/>
              <w:rPr>
                <w:b w:val="0"/>
              </w:rPr>
            </w:pPr>
            <w:r w:rsidRPr="00864DF3">
              <w:rPr>
                <w:b w:val="0"/>
              </w:rPr>
              <w:t>0.19</w:t>
            </w:r>
            <w:r w:rsidR="00052E16" w:rsidRPr="00864DF3">
              <w:rPr>
                <w:b w:val="0"/>
              </w:rPr>
              <w:t>7</w:t>
            </w:r>
            <w:r w:rsidR="00C1679F" w:rsidRPr="00864DF3">
              <w:rPr>
                <w:b w:val="0"/>
              </w:rPr>
              <w:t xml:space="preserve"> (0.093, 0.306</w:t>
            </w:r>
            <w:r w:rsidR="00052E16" w:rsidRPr="00864DF3">
              <w:rPr>
                <w:b w:val="0"/>
              </w:rPr>
              <w:t>)</w:t>
            </w:r>
          </w:p>
        </w:tc>
      </w:tr>
      <w:tr w:rsidR="00052E16" w:rsidRPr="00864DF3" w14:paraId="07E88DA5" w14:textId="77777777" w:rsidTr="004F192A">
        <w:tc>
          <w:tcPr>
            <w:tcW w:w="1278" w:type="dxa"/>
          </w:tcPr>
          <w:p w14:paraId="67D1A346" w14:textId="6FC1D410" w:rsidR="00052E16" w:rsidRPr="00864DF3" w:rsidRDefault="00416CD1"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t</m:t>
                    </m:r>
                  </m:e>
                  <m:sub>
                    <m:r>
                      <m:rPr>
                        <m:sty m:val="b"/>
                      </m:rPr>
                      <w:rPr>
                        <w:rFonts w:ascii="Cambria Math" w:hAnsi="Cambria Math"/>
                      </w:rPr>
                      <m:t>0</m:t>
                    </m:r>
                  </m:sub>
                </m:sSub>
              </m:oMath>
            </m:oMathPara>
          </w:p>
        </w:tc>
        <w:tc>
          <w:tcPr>
            <w:tcW w:w="2736" w:type="dxa"/>
          </w:tcPr>
          <w:p w14:paraId="7071B2D5" w14:textId="410E97A0"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-2.386 (-9.834</w:t>
            </w:r>
            <w:r w:rsidR="006A3F44" w:rsidRPr="00864DF3">
              <w:rPr>
                <w:b w:val="0"/>
              </w:rPr>
              <w:t>,</w:t>
            </w:r>
            <w:r w:rsidR="007206D4" w:rsidRPr="00864DF3">
              <w:rPr>
                <w:b w:val="0"/>
              </w:rPr>
              <w:t xml:space="preserve"> </w:t>
            </w:r>
            <w:r w:rsidR="006A3F44" w:rsidRPr="00864DF3">
              <w:rPr>
                <w:b w:val="0"/>
              </w:rPr>
              <w:t>1.</w:t>
            </w:r>
            <w:r w:rsidRPr="00864DF3">
              <w:rPr>
                <w:b w:val="0"/>
              </w:rPr>
              <w:t>02</w:t>
            </w:r>
            <w:r w:rsidR="006A3F44" w:rsidRPr="00864DF3">
              <w:rPr>
                <w:b w:val="0"/>
              </w:rPr>
              <w:t>7)</w:t>
            </w:r>
          </w:p>
        </w:tc>
        <w:tc>
          <w:tcPr>
            <w:tcW w:w="2736" w:type="dxa"/>
          </w:tcPr>
          <w:p w14:paraId="54E67FA0" w14:textId="02ACE43E"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w:t>
            </w:r>
          </w:p>
        </w:tc>
        <w:tc>
          <w:tcPr>
            <w:tcW w:w="2736" w:type="dxa"/>
          </w:tcPr>
          <w:p w14:paraId="29BB0CD8" w14:textId="738DC485"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w:t>
            </w:r>
          </w:p>
        </w:tc>
      </w:tr>
      <w:tr w:rsidR="00052E16" w:rsidRPr="00864DF3" w14:paraId="2DBC039F" w14:textId="77777777" w:rsidTr="004F192A">
        <w:tc>
          <w:tcPr>
            <w:tcW w:w="1278" w:type="dxa"/>
          </w:tcPr>
          <w:p w14:paraId="7F8E97E1" w14:textId="6F868A04" w:rsidR="00052E16" w:rsidRPr="00864DF3" w:rsidRDefault="00416CD1"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0</m:t>
                    </m:r>
                  </m:sub>
                </m:sSub>
              </m:oMath>
            </m:oMathPara>
          </w:p>
        </w:tc>
        <w:tc>
          <w:tcPr>
            <w:tcW w:w="2736" w:type="dxa"/>
          </w:tcPr>
          <w:p w14:paraId="1C6581A2" w14:textId="2859487C"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w:t>
            </w:r>
          </w:p>
        </w:tc>
        <w:tc>
          <w:tcPr>
            <w:tcW w:w="2736" w:type="dxa"/>
          </w:tcPr>
          <w:p w14:paraId="7D2AF718" w14:textId="38802D1C" w:rsidR="00052E16" w:rsidRPr="00864DF3" w:rsidRDefault="006A3F44" w:rsidP="00CF0A58">
            <w:pPr>
              <w:pStyle w:val="Heading3"/>
              <w:tabs>
                <w:tab w:val="clear" w:pos="360"/>
                <w:tab w:val="decimal" w:pos="522"/>
              </w:tabs>
              <w:spacing w:line="276" w:lineRule="auto"/>
              <w:jc w:val="left"/>
              <w:outlineLvl w:val="2"/>
              <w:rPr>
                <w:b w:val="0"/>
              </w:rPr>
            </w:pPr>
            <w:r w:rsidRPr="00864DF3">
              <w:rPr>
                <w:b w:val="0"/>
              </w:rPr>
              <w:t>206.3</w:t>
            </w:r>
            <w:r w:rsidR="00052E16" w:rsidRPr="00864DF3">
              <w:rPr>
                <w:b w:val="0"/>
              </w:rPr>
              <w:t>1 (-</w:t>
            </w:r>
            <w:r w:rsidR="00C36735" w:rsidRPr="00864DF3">
              <w:rPr>
                <w:b w:val="0"/>
              </w:rPr>
              <w:t>214.6</w:t>
            </w:r>
            <w:r w:rsidRPr="00864DF3">
              <w:rPr>
                <w:b w:val="0"/>
              </w:rPr>
              <w:t>7</w:t>
            </w:r>
            <w:r w:rsidR="00052E16" w:rsidRPr="00864DF3">
              <w:rPr>
                <w:b w:val="0"/>
              </w:rPr>
              <w:t xml:space="preserve">, </w:t>
            </w:r>
            <w:r w:rsidR="00C36735" w:rsidRPr="00864DF3">
              <w:rPr>
                <w:b w:val="0"/>
              </w:rPr>
              <w:t>380.72</w:t>
            </w:r>
            <w:r w:rsidR="00052E16" w:rsidRPr="00864DF3">
              <w:rPr>
                <w:b w:val="0"/>
              </w:rPr>
              <w:t>)</w:t>
            </w:r>
          </w:p>
        </w:tc>
        <w:tc>
          <w:tcPr>
            <w:tcW w:w="2736" w:type="dxa"/>
          </w:tcPr>
          <w:p w14:paraId="74564C5A" w14:textId="1E55DA74"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w:t>
            </w:r>
          </w:p>
        </w:tc>
      </w:tr>
      <w:tr w:rsidR="00052E16" w:rsidRPr="00864DF3" w14:paraId="5E4A87DF" w14:textId="77777777" w:rsidTr="004F192A">
        <w:tc>
          <w:tcPr>
            <w:tcW w:w="1278" w:type="dxa"/>
          </w:tcPr>
          <w:p w14:paraId="20E3A608" w14:textId="0B17DA52" w:rsidR="00052E16" w:rsidRPr="00864DF3" w:rsidRDefault="00416CD1"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t</m:t>
                    </m:r>
                  </m:e>
                  <m:sub>
                    <m:r>
                      <m:rPr>
                        <m:sty m:val="b"/>
                      </m:rPr>
                      <w:rPr>
                        <w:rFonts w:ascii="Cambria Math" w:hAnsi="Cambria Math"/>
                      </w:rPr>
                      <m:t>480</m:t>
                    </m:r>
                  </m:sub>
                </m:sSub>
              </m:oMath>
            </m:oMathPara>
          </w:p>
        </w:tc>
        <w:tc>
          <w:tcPr>
            <w:tcW w:w="2736" w:type="dxa"/>
          </w:tcPr>
          <w:p w14:paraId="58654E62" w14:textId="2557B21B" w:rsidR="00052E16" w:rsidRPr="00864DF3" w:rsidRDefault="007206D4" w:rsidP="00CF0A58">
            <w:pPr>
              <w:pStyle w:val="Heading3"/>
              <w:tabs>
                <w:tab w:val="clear" w:pos="360"/>
                <w:tab w:val="decimal" w:pos="522"/>
              </w:tabs>
              <w:spacing w:line="276" w:lineRule="auto"/>
              <w:jc w:val="left"/>
              <w:outlineLvl w:val="2"/>
              <w:rPr>
                <w:b w:val="0"/>
              </w:rPr>
            </w:pPr>
            <w:r w:rsidRPr="00864DF3">
              <w:rPr>
                <w:b w:val="0"/>
              </w:rPr>
              <w:t>8.04</w:t>
            </w:r>
            <w:r w:rsidR="00C36735" w:rsidRPr="00864DF3">
              <w:rPr>
                <w:b w:val="0"/>
              </w:rPr>
              <w:t xml:space="preserve"> (7.09, 8.6</w:t>
            </w:r>
            <w:r w:rsidR="00BB3D1D" w:rsidRPr="00864DF3">
              <w:rPr>
                <w:b w:val="0"/>
              </w:rPr>
              <w:t>5</w:t>
            </w:r>
            <w:proofErr w:type="gramStart"/>
            <w:r w:rsidR="00BB3D1D" w:rsidRPr="00864DF3">
              <w:rPr>
                <w:b w:val="0"/>
              </w:rPr>
              <w:t>)</w:t>
            </w:r>
            <w:r w:rsidRPr="00864DF3">
              <w:rPr>
                <w:b w:val="0"/>
                <w:vertAlign w:val="superscript"/>
              </w:rPr>
              <w:t>a</w:t>
            </w:r>
            <w:proofErr w:type="gramEnd"/>
          </w:p>
        </w:tc>
        <w:tc>
          <w:tcPr>
            <w:tcW w:w="2736" w:type="dxa"/>
          </w:tcPr>
          <w:p w14:paraId="417CD866" w14:textId="47B8AEC4" w:rsidR="00052E16" w:rsidRPr="00864DF3" w:rsidRDefault="007206D4" w:rsidP="00CF0A58">
            <w:pPr>
              <w:pStyle w:val="Heading3"/>
              <w:tabs>
                <w:tab w:val="clear" w:pos="360"/>
                <w:tab w:val="decimal" w:pos="522"/>
              </w:tabs>
              <w:spacing w:line="276" w:lineRule="auto"/>
              <w:jc w:val="left"/>
              <w:outlineLvl w:val="2"/>
              <w:rPr>
                <w:b w:val="0"/>
              </w:rPr>
            </w:pPr>
            <w:r w:rsidRPr="00864DF3">
              <w:rPr>
                <w:b w:val="0"/>
              </w:rPr>
              <w:t>8.04</w:t>
            </w:r>
            <w:r w:rsidR="00BB3D1D" w:rsidRPr="00864DF3">
              <w:rPr>
                <w:b w:val="0"/>
              </w:rPr>
              <w:t xml:space="preserve"> (</w:t>
            </w:r>
            <w:r w:rsidR="00C36735" w:rsidRPr="00864DF3">
              <w:rPr>
                <w:b w:val="0"/>
              </w:rPr>
              <w:t>7.02, 8.67</w:t>
            </w:r>
            <w:proofErr w:type="gramStart"/>
            <w:r w:rsidR="00BB3D1D" w:rsidRPr="00864DF3">
              <w:rPr>
                <w:b w:val="0"/>
              </w:rPr>
              <w:t>)</w:t>
            </w:r>
            <w:r w:rsidRPr="00864DF3">
              <w:rPr>
                <w:b w:val="0"/>
                <w:vertAlign w:val="superscript"/>
              </w:rPr>
              <w:t>a</w:t>
            </w:r>
            <w:proofErr w:type="gramEnd"/>
          </w:p>
        </w:tc>
        <w:tc>
          <w:tcPr>
            <w:tcW w:w="2736" w:type="dxa"/>
          </w:tcPr>
          <w:p w14:paraId="6D868FE0" w14:textId="5318453D" w:rsidR="00052E16" w:rsidRPr="00864DF3" w:rsidRDefault="007206D4" w:rsidP="00CF0A58">
            <w:pPr>
              <w:pStyle w:val="Heading3"/>
              <w:tabs>
                <w:tab w:val="clear" w:pos="360"/>
                <w:tab w:val="decimal" w:pos="522"/>
              </w:tabs>
              <w:spacing w:line="276" w:lineRule="auto"/>
              <w:jc w:val="left"/>
              <w:outlineLvl w:val="2"/>
              <w:rPr>
                <w:b w:val="0"/>
              </w:rPr>
            </w:pPr>
            <w:r w:rsidRPr="00864DF3">
              <w:rPr>
                <w:b w:val="0"/>
              </w:rPr>
              <w:t>8.04</w:t>
            </w:r>
            <w:r w:rsidR="00C36735" w:rsidRPr="00864DF3">
              <w:rPr>
                <w:b w:val="0"/>
              </w:rPr>
              <w:t xml:space="preserve"> (7.03, 8.64</w:t>
            </w:r>
            <w:r w:rsidR="00052E16" w:rsidRPr="00864DF3">
              <w:rPr>
                <w:b w:val="0"/>
              </w:rPr>
              <w:t>)</w:t>
            </w:r>
          </w:p>
        </w:tc>
      </w:tr>
      <w:tr w:rsidR="00052E16" w:rsidRPr="00864DF3" w14:paraId="670E8D0D" w14:textId="77777777" w:rsidTr="004F192A">
        <w:tc>
          <w:tcPr>
            <w:tcW w:w="1278" w:type="dxa"/>
          </w:tcPr>
          <w:p w14:paraId="6C4B6DD2" w14:textId="60159A8B" w:rsidR="00052E16" w:rsidRPr="00864DF3" w:rsidRDefault="00416CD1"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8</m:t>
                    </m:r>
                  </m:sub>
                </m:sSub>
              </m:oMath>
            </m:oMathPara>
          </w:p>
        </w:tc>
        <w:tc>
          <w:tcPr>
            <w:tcW w:w="2736" w:type="dxa"/>
          </w:tcPr>
          <w:p w14:paraId="24C0FC24" w14:textId="28A6DD2F"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479.38 (469.10</w:t>
            </w:r>
            <w:r w:rsidR="006A3F44" w:rsidRPr="00864DF3">
              <w:rPr>
                <w:b w:val="0"/>
              </w:rPr>
              <w:t>,</w:t>
            </w:r>
            <w:r w:rsidR="007206D4" w:rsidRPr="00864DF3">
              <w:rPr>
                <w:b w:val="0"/>
              </w:rPr>
              <w:t xml:space="preserve"> </w:t>
            </w:r>
            <w:r w:rsidRPr="00864DF3">
              <w:rPr>
                <w:b w:val="0"/>
              </w:rPr>
              <w:t>489.68</w:t>
            </w:r>
            <w:r w:rsidR="006A3F44" w:rsidRPr="00864DF3">
              <w:rPr>
                <w:b w:val="0"/>
              </w:rPr>
              <w:t>)</w:t>
            </w:r>
          </w:p>
        </w:tc>
        <w:tc>
          <w:tcPr>
            <w:tcW w:w="2736" w:type="dxa"/>
          </w:tcPr>
          <w:p w14:paraId="1A95A575" w14:textId="2355A4EC" w:rsidR="00052E16" w:rsidRPr="00864DF3" w:rsidRDefault="006A3F44" w:rsidP="00CF0A58">
            <w:pPr>
              <w:pStyle w:val="Heading3"/>
              <w:tabs>
                <w:tab w:val="clear" w:pos="360"/>
                <w:tab w:val="decimal" w:pos="522"/>
              </w:tabs>
              <w:spacing w:line="276" w:lineRule="auto"/>
              <w:jc w:val="left"/>
              <w:outlineLvl w:val="2"/>
              <w:rPr>
                <w:b w:val="0"/>
              </w:rPr>
            </w:pPr>
            <w:r w:rsidRPr="00864DF3">
              <w:rPr>
                <w:b w:val="0"/>
              </w:rPr>
              <w:t>479.38</w:t>
            </w:r>
            <w:r w:rsidR="00C36735" w:rsidRPr="00864DF3">
              <w:rPr>
                <w:b w:val="0"/>
              </w:rPr>
              <w:t xml:space="preserve"> (468.89, 489.62</w:t>
            </w:r>
            <w:r w:rsidRPr="00864DF3">
              <w:rPr>
                <w:b w:val="0"/>
              </w:rPr>
              <w:t>)</w:t>
            </w:r>
          </w:p>
        </w:tc>
        <w:tc>
          <w:tcPr>
            <w:tcW w:w="2736" w:type="dxa"/>
          </w:tcPr>
          <w:p w14:paraId="79F92BB4" w14:textId="79C43C04"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479.38 (469.42, 489.</w:t>
            </w:r>
            <w:r w:rsidR="007206D4" w:rsidRPr="00864DF3">
              <w:rPr>
                <w:b w:val="0"/>
              </w:rPr>
              <w:t>5</w:t>
            </w:r>
            <w:r w:rsidRPr="00864DF3">
              <w:rPr>
                <w:b w:val="0"/>
              </w:rPr>
              <w:t>7</w:t>
            </w:r>
            <w:r w:rsidR="007206D4" w:rsidRPr="00864DF3">
              <w:rPr>
                <w:b w:val="0"/>
              </w:rPr>
              <w:t>)</w:t>
            </w:r>
          </w:p>
        </w:tc>
      </w:tr>
      <w:tr w:rsidR="00052E16" w:rsidRPr="00864DF3" w14:paraId="465B8881" w14:textId="77777777" w:rsidTr="004F192A">
        <w:tc>
          <w:tcPr>
            <w:tcW w:w="1278" w:type="dxa"/>
          </w:tcPr>
          <w:p w14:paraId="344624E2" w14:textId="5FA31577" w:rsidR="00052E16" w:rsidRPr="00864DF3" w:rsidRDefault="00416CD1"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20</m:t>
                    </m:r>
                  </m:sub>
                </m:sSub>
              </m:oMath>
            </m:oMathPara>
          </w:p>
        </w:tc>
        <w:tc>
          <w:tcPr>
            <w:tcW w:w="2736" w:type="dxa"/>
          </w:tcPr>
          <w:p w14:paraId="0201C0EE" w14:textId="61B3DB81"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544.08 (537.65</w:t>
            </w:r>
            <w:r w:rsidR="006A3F44" w:rsidRPr="00864DF3">
              <w:rPr>
                <w:b w:val="0"/>
              </w:rPr>
              <w:t>,</w:t>
            </w:r>
            <w:r w:rsidR="007206D4" w:rsidRPr="00864DF3">
              <w:rPr>
                <w:b w:val="0"/>
              </w:rPr>
              <w:t xml:space="preserve"> </w:t>
            </w:r>
            <w:r w:rsidRPr="00864DF3">
              <w:rPr>
                <w:b w:val="0"/>
              </w:rPr>
              <w:t>550.31</w:t>
            </w:r>
            <w:r w:rsidR="006A3F44" w:rsidRPr="00864DF3">
              <w:rPr>
                <w:b w:val="0"/>
              </w:rPr>
              <w:t>)</w:t>
            </w:r>
          </w:p>
        </w:tc>
        <w:tc>
          <w:tcPr>
            <w:tcW w:w="2736" w:type="dxa"/>
          </w:tcPr>
          <w:p w14:paraId="1853213C" w14:textId="3B022848"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544.08 (538.22, 549.73</w:t>
            </w:r>
            <w:r w:rsidR="006A3F44" w:rsidRPr="00864DF3">
              <w:rPr>
                <w:b w:val="0"/>
              </w:rPr>
              <w:t>)</w:t>
            </w:r>
          </w:p>
        </w:tc>
        <w:tc>
          <w:tcPr>
            <w:tcW w:w="2736" w:type="dxa"/>
          </w:tcPr>
          <w:p w14:paraId="482ECC2C" w14:textId="6A8E0CE2"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544.08 (538.65, 550.62</w:t>
            </w:r>
            <w:r w:rsidR="007206D4" w:rsidRPr="00864DF3">
              <w:rPr>
                <w:b w:val="0"/>
              </w:rPr>
              <w:t>)</w:t>
            </w:r>
          </w:p>
        </w:tc>
      </w:tr>
      <w:tr w:rsidR="00052E16" w:rsidRPr="00864DF3" w14:paraId="4B52BE62" w14:textId="77777777" w:rsidTr="004F192A">
        <w:tc>
          <w:tcPr>
            <w:tcW w:w="1278" w:type="dxa"/>
            <w:tcBorders>
              <w:bottom w:val="single" w:sz="18" w:space="0" w:color="auto"/>
            </w:tcBorders>
          </w:tcPr>
          <w:p w14:paraId="01E0D048" w14:textId="21521DDF" w:rsidR="00052E16" w:rsidRPr="00864DF3" w:rsidRDefault="000870D7" w:rsidP="00CF0A58">
            <w:pPr>
              <w:pStyle w:val="Heading3"/>
              <w:spacing w:line="276" w:lineRule="auto"/>
              <w:jc w:val="left"/>
              <w:outlineLvl w:val="2"/>
              <w:rPr>
                <w:b w:val="0"/>
              </w:rPr>
            </w:pPr>
            <w:r w:rsidRPr="00864DF3">
              <w:rPr>
                <w:b w:val="0"/>
              </w:rPr>
              <w:t>RSS</w:t>
            </w:r>
          </w:p>
        </w:tc>
        <w:tc>
          <w:tcPr>
            <w:tcW w:w="2736" w:type="dxa"/>
            <w:tcBorders>
              <w:bottom w:val="single" w:sz="18" w:space="0" w:color="auto"/>
            </w:tcBorders>
          </w:tcPr>
          <w:p w14:paraId="28A31BCC" w14:textId="32FE23B9" w:rsidR="00052E16" w:rsidRPr="00864DF3" w:rsidRDefault="000870D7" w:rsidP="00CF0A58">
            <w:pPr>
              <w:pStyle w:val="Heading3"/>
              <w:tabs>
                <w:tab w:val="clear" w:pos="360"/>
                <w:tab w:val="decimal" w:pos="522"/>
              </w:tabs>
              <w:spacing w:line="276" w:lineRule="auto"/>
              <w:jc w:val="left"/>
              <w:outlineLvl w:val="2"/>
              <w:rPr>
                <w:b w:val="0"/>
              </w:rPr>
            </w:pPr>
            <w:r w:rsidRPr="00864DF3">
              <w:rPr>
                <w:b w:val="0"/>
              </w:rPr>
              <w:t>320685.4</w:t>
            </w:r>
          </w:p>
        </w:tc>
        <w:tc>
          <w:tcPr>
            <w:tcW w:w="2736" w:type="dxa"/>
            <w:tcBorders>
              <w:bottom w:val="single" w:sz="18" w:space="0" w:color="auto"/>
            </w:tcBorders>
          </w:tcPr>
          <w:p w14:paraId="146E1916" w14:textId="632C4EAD" w:rsidR="00052E16" w:rsidRPr="00864DF3" w:rsidRDefault="000870D7" w:rsidP="00CF0A58">
            <w:pPr>
              <w:pStyle w:val="Heading3"/>
              <w:tabs>
                <w:tab w:val="clear" w:pos="360"/>
                <w:tab w:val="decimal" w:pos="522"/>
              </w:tabs>
              <w:spacing w:line="276" w:lineRule="auto"/>
              <w:jc w:val="left"/>
              <w:outlineLvl w:val="2"/>
              <w:rPr>
                <w:b w:val="0"/>
              </w:rPr>
            </w:pPr>
            <w:r w:rsidRPr="00864DF3">
              <w:rPr>
                <w:b w:val="0"/>
              </w:rPr>
              <w:t>320685.4</w:t>
            </w:r>
          </w:p>
        </w:tc>
        <w:tc>
          <w:tcPr>
            <w:tcW w:w="2736" w:type="dxa"/>
            <w:tcBorders>
              <w:bottom w:val="single" w:sz="18" w:space="0" w:color="auto"/>
            </w:tcBorders>
          </w:tcPr>
          <w:p w14:paraId="5EC51F68" w14:textId="20B946C5" w:rsidR="00052E16" w:rsidRPr="00864DF3" w:rsidRDefault="009F53D9" w:rsidP="00CF0A58">
            <w:pPr>
              <w:pStyle w:val="Heading3"/>
              <w:tabs>
                <w:tab w:val="clear" w:pos="360"/>
                <w:tab w:val="decimal" w:pos="522"/>
              </w:tabs>
              <w:spacing w:line="276" w:lineRule="auto"/>
              <w:jc w:val="left"/>
              <w:outlineLvl w:val="2"/>
              <w:rPr>
                <w:b w:val="0"/>
              </w:rPr>
            </w:pPr>
            <w:r w:rsidRPr="00864DF3">
              <w:rPr>
                <w:b w:val="0"/>
              </w:rPr>
              <w:t>320685.4</w:t>
            </w:r>
          </w:p>
        </w:tc>
      </w:tr>
    </w:tbl>
    <w:p w14:paraId="63AA1191" w14:textId="0805B55D" w:rsidR="000315E2" w:rsidRPr="009962BA" w:rsidRDefault="004F192A" w:rsidP="009962BA">
      <w:pPr>
        <w:pStyle w:val="BodyText"/>
        <w:jc w:val="left"/>
        <w:rPr>
          <w:b/>
        </w:rPr>
      </w:pPr>
      <w:proofErr w:type="spellStart"/>
      <w:proofErr w:type="gramStart"/>
      <w:r w:rsidRPr="004F192A">
        <w:rPr>
          <w:vertAlign w:val="superscript"/>
        </w:rPr>
        <w:t>a</w:t>
      </w:r>
      <w:r w:rsidR="009F53D9">
        <w:t>Value</w:t>
      </w:r>
      <w:proofErr w:type="spellEnd"/>
      <w:proofErr w:type="gramEnd"/>
      <w:r>
        <w:t xml:space="preserve"> derived by rearranging the equation to solve for </w:t>
      </w:r>
      <w:r>
        <w:rPr>
          <w:i/>
        </w:rPr>
        <w:t>t</w:t>
      </w:r>
      <w:r w:rsidR="009D2C08">
        <w:t xml:space="preserve"> with a length of 480 mm</w:t>
      </w:r>
      <w:r>
        <w:t>.</w:t>
      </w:r>
    </w:p>
    <w:p w14:paraId="7E9E7A24" w14:textId="77777777" w:rsidR="009962BA" w:rsidRDefault="009962BA">
      <w:pPr>
        <w:tabs>
          <w:tab w:val="clear" w:pos="360"/>
        </w:tabs>
        <w:spacing w:after="200" w:line="240" w:lineRule="auto"/>
        <w:ind w:firstLine="0"/>
        <w:jc w:val="left"/>
        <w:rPr>
          <w:rFonts w:eastAsiaTheme="majorEastAsia"/>
          <w:bCs/>
        </w:rPr>
      </w:pPr>
      <w:r>
        <w:br w:type="page"/>
      </w:r>
    </w:p>
    <w:p w14:paraId="3019300C" w14:textId="0A411A66" w:rsidR="00681B21" w:rsidRDefault="00161502" w:rsidP="007B484D">
      <w:pPr>
        <w:pStyle w:val="Heading1"/>
      </w:pPr>
      <w:r>
        <w:lastRenderedPageBreak/>
        <w:t>Figure Labels</w:t>
      </w:r>
    </w:p>
    <w:p w14:paraId="51550E55" w14:textId="5A183ABA" w:rsidR="00F566FC" w:rsidRPr="00722EB0" w:rsidRDefault="00441F1E" w:rsidP="00CF0A58">
      <w:pPr>
        <w:pStyle w:val="BodyText"/>
        <w:ind w:firstLine="0"/>
        <w:jc w:val="left"/>
      </w:pPr>
      <w:r>
        <w:t>F</w:t>
      </w:r>
      <w:r w:rsidR="009962BA">
        <w:t>IGURE</w:t>
      </w:r>
      <w:r>
        <w:t>. 1</w:t>
      </w:r>
      <w:r w:rsidR="005C3886">
        <w:t xml:space="preserve">. </w:t>
      </w:r>
      <w:r>
        <w:t>Example</w:t>
      </w:r>
      <w:r w:rsidR="00DB70B5">
        <w:t>s</w:t>
      </w:r>
      <w:r>
        <w:t xml:space="preserve"> of </w:t>
      </w:r>
      <w:r w:rsidR="00F34FC3">
        <w:t>equations</w:t>
      </w:r>
      <w:r w:rsidR="00DB70B5">
        <w:t xml:space="preserve"> (1)-(3)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DB70B5">
        <w:t xml:space="preserve"> = 250,</w:t>
      </w:r>
      <w:r w:rsidRPr="00722EB0">
        <w:t xml:space="preserve"> </w:t>
      </w:r>
      <m:oMath>
        <m:r>
          <w:rPr>
            <w:rFonts w:ascii="Cambria Math" w:hAnsi="Cambria Math"/>
          </w:rPr>
          <m:t>K</m:t>
        </m:r>
      </m:oMath>
      <w:r w:rsidR="00DB70B5">
        <w:t xml:space="preserve"> </w:t>
      </w:r>
      <w:r w:rsidR="00846F66">
        <w:t>=</w:t>
      </w:r>
      <w:r w:rsidR="00DB70B5">
        <w:t xml:space="preserve"> </w:t>
      </w:r>
      <w:r w:rsidR="00846F66">
        <w:t>0.7</w:t>
      </w:r>
      <w:r w:rsidR="003E0F5B">
        <w:t>,</w:t>
      </w:r>
      <w:r w:rsidR="00DB70B5">
        <w:t xml:space="preserve"> </w:t>
      </w:r>
      <w:r w:rsidR="00DB70B5">
        <w:rPr>
          <w:i/>
        </w:rPr>
        <w:t>t</w:t>
      </w:r>
      <w:r w:rsidR="00DB70B5" w:rsidRPr="00DB70B5">
        <w:rPr>
          <w:vertAlign w:val="subscript"/>
        </w:rPr>
        <w:t>0</w:t>
      </w:r>
      <w:r w:rsidR="00DB70B5">
        <w:t xml:space="preserve"> = -0.7</w:t>
      </w:r>
      <w:r w:rsidR="003E0F5B">
        <w:t xml:space="preserve">, and </w:t>
      </w:r>
      <w:r w:rsidR="003E0F5B">
        <w:rPr>
          <w:i/>
        </w:rPr>
        <w:t>L</w:t>
      </w:r>
      <w:r w:rsidR="003E0F5B" w:rsidRPr="00DB70B5">
        <w:rPr>
          <w:vertAlign w:val="subscript"/>
        </w:rPr>
        <w:t>0</w:t>
      </w:r>
      <w:r w:rsidR="003E0F5B">
        <w:t xml:space="preserve"> = 7</w:t>
      </w:r>
      <w:r w:rsidR="007B637F">
        <w:t>4</w:t>
      </w:r>
      <w:r w:rsidR="00846F66">
        <w:t>. Three points on the curve are shown</w:t>
      </w:r>
      <w:r w:rsidR="003E0F5B">
        <w:t xml:space="preserve"> with gray circles</w:t>
      </w:r>
      <w:r w:rsidR="00521DC6">
        <w:t>:</w:t>
      </w:r>
      <w:r w:rsidR="003E0F5B">
        <w:t xml:space="preserve"> (</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w:r w:rsidR="003E0F5B">
        <w:t xml:space="preserve">) specifically defines </w:t>
      </w:r>
      <w:r w:rsidR="00F34FC3">
        <w:t>equation</w:t>
      </w:r>
      <w:r w:rsidR="003E0F5B">
        <w:t xml:space="preserve"> (1), (0</w:t>
      </w:r>
      <m:oMath>
        <m:sSub>
          <m:sSubPr>
            <m:ctrlPr>
              <w:rPr>
                <w:rFonts w:ascii="Cambria Math" w:hAnsi="Cambria Math"/>
              </w:rPr>
            </m:ctrlPr>
          </m:sSubPr>
          <m:e>
            <m:r>
              <w:rPr>
                <w:rFonts w:ascii="Cambria Math" w:hAnsi="Cambria Math"/>
              </w:rPr>
              <m:t>, L</m:t>
            </m:r>
          </m:e>
          <m:sub>
            <m:r>
              <w:rPr>
                <w:rFonts w:ascii="Cambria Math" w:hAnsi="Cambria Math"/>
              </w:rPr>
              <m:t>0</m:t>
            </m:r>
          </m:sub>
        </m:sSub>
      </m:oMath>
      <w:r w:rsidR="003E0F5B">
        <w:t xml:space="preserve">) specifically defines </w:t>
      </w:r>
      <w:r w:rsidR="00F34FC3">
        <w:t>equation</w:t>
      </w:r>
      <w:r w:rsidR="003E0F5B">
        <w:t xml:space="preserve"> (2)</w:t>
      </w:r>
      <w:r w:rsidR="009D7B71">
        <w:t xml:space="preserve">, </w:t>
      </w:r>
      <w:r w:rsidR="003E0F5B">
        <w:t xml:space="preserve">and </w:t>
      </w:r>
      <w:r w:rsidR="00846F66">
        <w:t>(</w:t>
      </w:r>
      <m:oMath>
        <m:sSub>
          <m:sSubPr>
            <m:ctrlPr>
              <w:rPr>
                <w:rFonts w:ascii="Cambria Math" w:hAnsi="Cambria Math"/>
              </w:rPr>
            </m:ctrlPr>
          </m:sSubPr>
          <m:e>
            <m:r>
              <w:rPr>
                <w:rFonts w:ascii="Cambria Math" w:hAnsi="Cambria Math"/>
              </w:rPr>
              <m:t>t</m:t>
            </m:r>
          </m:e>
          <m:sub>
            <m:r>
              <w:rPr>
                <w:rFonts w:ascii="Cambria Math" w:hAnsi="Cambria Math"/>
              </w:rPr>
              <m:t>r</m:t>
            </m:r>
          </m:sub>
        </m:sSub>
        <m:sSub>
          <m:sSubPr>
            <m:ctrlPr>
              <w:rPr>
                <w:rFonts w:ascii="Cambria Math" w:hAnsi="Cambria Math"/>
              </w:rPr>
            </m:ctrlPr>
          </m:sSubPr>
          <m:e>
            <m:r>
              <w:rPr>
                <w:rFonts w:ascii="Cambria Math" w:hAnsi="Cambria Math"/>
              </w:rPr>
              <m:t>, L</m:t>
            </m:r>
          </m:e>
          <m:sub>
            <m:r>
              <w:rPr>
                <w:rFonts w:ascii="Cambria Math" w:hAnsi="Cambria Math"/>
              </w:rPr>
              <m:t>r</m:t>
            </m:r>
          </m:sub>
        </m:sSub>
      </m:oMath>
      <w:r w:rsidR="003E0F5B">
        <w:t xml:space="preserve">) generically defines </w:t>
      </w:r>
      <w:r w:rsidR="00F34FC3">
        <w:t>equation</w:t>
      </w:r>
      <w:r w:rsidR="003E0F5B">
        <w:t xml:space="preserve"> (3)</w:t>
      </w:r>
      <w:r w:rsidR="009D7B71">
        <w:t>.</w:t>
      </w:r>
    </w:p>
    <w:p w14:paraId="32A19D97" w14:textId="62027677" w:rsidR="002A349F" w:rsidRPr="00722EB0" w:rsidRDefault="002A349F" w:rsidP="00CF0A58">
      <w:pPr>
        <w:pStyle w:val="BodyText"/>
        <w:jc w:val="left"/>
      </w:pPr>
      <w:r w:rsidRPr="00722EB0">
        <w:t>.</w:t>
      </w:r>
    </w:p>
    <w:p w14:paraId="2E38A7A3" w14:textId="2867A242" w:rsidR="00CC1BB4" w:rsidRPr="00722EB0" w:rsidRDefault="009962BA" w:rsidP="00CF0A58">
      <w:pPr>
        <w:ind w:firstLine="0"/>
        <w:jc w:val="left"/>
      </w:pPr>
      <w:r>
        <w:t>FIGURE</w:t>
      </w:r>
      <w:r w:rsidR="00BC6E11">
        <w:t>. 2. Fit</w:t>
      </w:r>
      <w:r w:rsidR="001279DA">
        <w:t>s</w:t>
      </w:r>
      <w:r w:rsidR="00BC6E11">
        <w:t xml:space="preserve"> of </w:t>
      </w:r>
      <w:r w:rsidR="00F34FC3">
        <w:t>equation</w:t>
      </w:r>
      <w:r w:rsidR="00BC6E11">
        <w:t xml:space="preserve"> (3) to female (open squares, dotted line) and male (open circles, dashed line)</w:t>
      </w:r>
      <w:r w:rsidR="00562CED">
        <w:t xml:space="preserve"> total length-at-age data for </w:t>
      </w:r>
      <w:r w:rsidR="00DD2BF9">
        <w:t>W</w:t>
      </w:r>
      <w:r w:rsidR="00BC6E11">
        <w:t>alleye captured from Lake Winnibigoshish</w:t>
      </w:r>
      <w:r w:rsidR="00562CED">
        <w:t xml:space="preserve"> in</w:t>
      </w:r>
      <w:r w:rsidR="00A91DCA">
        <w:t xml:space="preserve"> September</w:t>
      </w:r>
      <w:r w:rsidR="00562CED">
        <w:t>, 2012</w:t>
      </w:r>
      <w:r w:rsidR="00BC6E11">
        <w:t xml:space="preserve">. </w:t>
      </w:r>
      <w:r w:rsidR="00F56C0D">
        <w:t>Points are slightly offset from the integer ages to reduce overlap between sexes.</w:t>
      </w:r>
      <w:r w:rsidR="00BC6E11">
        <w:t xml:space="preserve"> Point estimates and 95% confidence intervals are shown</w:t>
      </w:r>
      <w:r w:rsidR="00562CED">
        <w:t xml:space="preserve"> for each sex</w:t>
      </w:r>
      <w:r w:rsidR="00BC6E11">
        <w:t xml:space="preserve"> along the y-axis for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BC6E11">
        <w:t xml:space="preserve"> and along the x-axis </w:t>
      </w:r>
      <w:proofErr w:type="gramStart"/>
      <w:r w:rsidR="00BC6E11">
        <w:t xml:space="preserve">for </w:t>
      </w:r>
      <w:proofErr w:type="gramEnd"/>
      <m:oMath>
        <m:sSub>
          <m:sSubPr>
            <m:ctrlPr>
              <w:rPr>
                <w:rFonts w:ascii="Cambria Math" w:hAnsi="Cambria Math"/>
              </w:rPr>
            </m:ctrlPr>
          </m:sSubPr>
          <m:e>
            <m:r>
              <w:rPr>
                <w:rFonts w:ascii="Cambria Math" w:hAnsi="Cambria Math"/>
              </w:rPr>
              <m:t>t</m:t>
            </m:r>
          </m:e>
          <m:sub>
            <m:r>
              <m:rPr>
                <m:sty m:val="p"/>
              </m:rPr>
              <w:rPr>
                <w:rFonts w:ascii="Cambria Math" w:hAnsi="Cambria Math"/>
              </w:rPr>
              <m:t>432</m:t>
            </m:r>
          </m:sub>
        </m:sSub>
      </m:oMath>
      <w:r w:rsidR="00BC6E11">
        <w:t xml:space="preserve">. The gray horizontal line is at </w:t>
      </w:r>
      <w:proofErr w:type="spellStart"/>
      <w:r w:rsidR="00562CED">
        <w:rPr>
          <w:i/>
        </w:rPr>
        <w:t>L</w:t>
      </w:r>
      <w:r w:rsidR="00562CED">
        <w:rPr>
          <w:i/>
          <w:vertAlign w:val="subscript"/>
        </w:rPr>
        <w:t>r</w:t>
      </w:r>
      <w:proofErr w:type="spellEnd"/>
      <w:r w:rsidR="00562CED">
        <w:t xml:space="preserve"> = </w:t>
      </w:r>
      <w:r w:rsidR="00BC6E11">
        <w:t>432</w:t>
      </w:r>
      <w:r w:rsidR="00562CED">
        <w:t xml:space="preserve"> mm</w:t>
      </w:r>
      <w:r w:rsidR="00BC6E11">
        <w:t>.</w:t>
      </w:r>
      <w:r w:rsidR="00990D8D">
        <w:t xml:space="preserve"> One 581 mm age-16 male is not shown.</w:t>
      </w:r>
    </w:p>
    <w:sectPr w:rsidR="00CC1BB4" w:rsidRPr="00722EB0" w:rsidSect="002A349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3BB22" w14:textId="77777777" w:rsidR="002F5086" w:rsidRDefault="002F5086" w:rsidP="003B53E7">
      <w:r>
        <w:separator/>
      </w:r>
    </w:p>
  </w:endnote>
  <w:endnote w:type="continuationSeparator" w:id="0">
    <w:p w14:paraId="7486A30D" w14:textId="77777777" w:rsidR="002F5086" w:rsidRDefault="002F5086" w:rsidP="003B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D3C87" w14:textId="77777777" w:rsidR="00416CD1" w:rsidRDefault="00416C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0DE52" w14:textId="77777777" w:rsidR="00416CD1" w:rsidRDefault="00416C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9B6F0" w14:textId="77777777" w:rsidR="00416CD1" w:rsidRDefault="00416C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DA489" w14:textId="77777777" w:rsidR="002F5086" w:rsidRDefault="002F5086" w:rsidP="003B53E7">
      <w:r>
        <w:separator/>
      </w:r>
    </w:p>
  </w:footnote>
  <w:footnote w:type="continuationSeparator" w:id="0">
    <w:p w14:paraId="617B3CB6" w14:textId="77777777" w:rsidR="002F5086" w:rsidRDefault="002F5086" w:rsidP="003B5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EE2FA" w14:textId="77777777" w:rsidR="00416CD1" w:rsidRDefault="00416C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74EF5" w14:textId="3F43E2C8" w:rsidR="00416CD1" w:rsidRDefault="00416CD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1B3BE" w14:textId="77777777" w:rsidR="00416CD1" w:rsidRDefault="00416C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D4E53"/>
    <w:multiLevelType w:val="hybridMultilevel"/>
    <w:tmpl w:val="F22C463C"/>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450B7F56"/>
    <w:multiLevelType w:val="hybridMultilevel"/>
    <w:tmpl w:val="2482DBE2"/>
    <w:lvl w:ilvl="0" w:tplc="315C0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8"/>
  </w:num>
  <w:num w:numId="10">
    <w:abstractNumId w:val="20"/>
  </w:num>
  <w:num w:numId="11">
    <w:abstractNumId w:val="14"/>
  </w:num>
  <w:num w:numId="12">
    <w:abstractNumId w:val="21"/>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 w:numId="26">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D3F"/>
    <w:rsid w:val="0001001D"/>
    <w:rsid w:val="00011C8B"/>
    <w:rsid w:val="00020474"/>
    <w:rsid w:val="00021982"/>
    <w:rsid w:val="0002210C"/>
    <w:rsid w:val="000315E2"/>
    <w:rsid w:val="00034FCA"/>
    <w:rsid w:val="000374ED"/>
    <w:rsid w:val="00044CB8"/>
    <w:rsid w:val="00050EAC"/>
    <w:rsid w:val="00052E16"/>
    <w:rsid w:val="0005331E"/>
    <w:rsid w:val="00055E58"/>
    <w:rsid w:val="0006728C"/>
    <w:rsid w:val="00071681"/>
    <w:rsid w:val="000730BE"/>
    <w:rsid w:val="00084903"/>
    <w:rsid w:val="000870D7"/>
    <w:rsid w:val="000902CD"/>
    <w:rsid w:val="000933FC"/>
    <w:rsid w:val="0009557A"/>
    <w:rsid w:val="000A47B2"/>
    <w:rsid w:val="000A7868"/>
    <w:rsid w:val="000B1862"/>
    <w:rsid w:val="000B33E5"/>
    <w:rsid w:val="000B7588"/>
    <w:rsid w:val="000D0167"/>
    <w:rsid w:val="000E3E17"/>
    <w:rsid w:val="000E4EEB"/>
    <w:rsid w:val="000E4F40"/>
    <w:rsid w:val="000E64A3"/>
    <w:rsid w:val="000E6CCE"/>
    <w:rsid w:val="00103FFF"/>
    <w:rsid w:val="00104225"/>
    <w:rsid w:val="00107B05"/>
    <w:rsid w:val="00110FBC"/>
    <w:rsid w:val="0011342D"/>
    <w:rsid w:val="00114E4C"/>
    <w:rsid w:val="0011629B"/>
    <w:rsid w:val="0012363A"/>
    <w:rsid w:val="001279DA"/>
    <w:rsid w:val="00130E7D"/>
    <w:rsid w:val="00131BF4"/>
    <w:rsid w:val="0013237A"/>
    <w:rsid w:val="00137CD3"/>
    <w:rsid w:val="001408DC"/>
    <w:rsid w:val="00142E17"/>
    <w:rsid w:val="00151CCB"/>
    <w:rsid w:val="001559E9"/>
    <w:rsid w:val="00156781"/>
    <w:rsid w:val="001601B8"/>
    <w:rsid w:val="00160BB7"/>
    <w:rsid w:val="00161502"/>
    <w:rsid w:val="001645C9"/>
    <w:rsid w:val="00167802"/>
    <w:rsid w:val="0017042D"/>
    <w:rsid w:val="0017137D"/>
    <w:rsid w:val="00174E89"/>
    <w:rsid w:val="00175472"/>
    <w:rsid w:val="00175E6D"/>
    <w:rsid w:val="0017632D"/>
    <w:rsid w:val="00190489"/>
    <w:rsid w:val="00192E03"/>
    <w:rsid w:val="001A11EB"/>
    <w:rsid w:val="001A1EA4"/>
    <w:rsid w:val="001A224D"/>
    <w:rsid w:val="001B08EA"/>
    <w:rsid w:val="001B3A28"/>
    <w:rsid w:val="001B5C1A"/>
    <w:rsid w:val="001B78DD"/>
    <w:rsid w:val="001C19C4"/>
    <w:rsid w:val="001C3160"/>
    <w:rsid w:val="001C56E8"/>
    <w:rsid w:val="001D29A7"/>
    <w:rsid w:val="001D51A6"/>
    <w:rsid w:val="001D675B"/>
    <w:rsid w:val="001D793F"/>
    <w:rsid w:val="001E300F"/>
    <w:rsid w:val="001E728F"/>
    <w:rsid w:val="001E735E"/>
    <w:rsid w:val="001E7E51"/>
    <w:rsid w:val="001F03A9"/>
    <w:rsid w:val="001F403C"/>
    <w:rsid w:val="00204A02"/>
    <w:rsid w:val="00205946"/>
    <w:rsid w:val="002067BF"/>
    <w:rsid w:val="002068D2"/>
    <w:rsid w:val="00213249"/>
    <w:rsid w:val="0022528F"/>
    <w:rsid w:val="00227B15"/>
    <w:rsid w:val="00235A21"/>
    <w:rsid w:val="00235A4F"/>
    <w:rsid w:val="00245560"/>
    <w:rsid w:val="00252A73"/>
    <w:rsid w:val="0025578B"/>
    <w:rsid w:val="0026614C"/>
    <w:rsid w:val="00266B0D"/>
    <w:rsid w:val="002740C9"/>
    <w:rsid w:val="00281C99"/>
    <w:rsid w:val="00294D9D"/>
    <w:rsid w:val="002954E1"/>
    <w:rsid w:val="002A2F13"/>
    <w:rsid w:val="002A349F"/>
    <w:rsid w:val="002A3E99"/>
    <w:rsid w:val="002B558D"/>
    <w:rsid w:val="002B7CF6"/>
    <w:rsid w:val="002C0302"/>
    <w:rsid w:val="002C1A49"/>
    <w:rsid w:val="002C52BB"/>
    <w:rsid w:val="002D2B94"/>
    <w:rsid w:val="002E3D24"/>
    <w:rsid w:val="002F48EC"/>
    <w:rsid w:val="002F5086"/>
    <w:rsid w:val="00300348"/>
    <w:rsid w:val="0030305A"/>
    <w:rsid w:val="00303D91"/>
    <w:rsid w:val="003043A3"/>
    <w:rsid w:val="00305E59"/>
    <w:rsid w:val="0030781F"/>
    <w:rsid w:val="00320470"/>
    <w:rsid w:val="00322531"/>
    <w:rsid w:val="00322B76"/>
    <w:rsid w:val="003264E5"/>
    <w:rsid w:val="00326EA8"/>
    <w:rsid w:val="00332843"/>
    <w:rsid w:val="00340B46"/>
    <w:rsid w:val="003431A0"/>
    <w:rsid w:val="00353153"/>
    <w:rsid w:val="00353D39"/>
    <w:rsid w:val="0035735F"/>
    <w:rsid w:val="00363106"/>
    <w:rsid w:val="003641B5"/>
    <w:rsid w:val="00365B58"/>
    <w:rsid w:val="003732B7"/>
    <w:rsid w:val="00374467"/>
    <w:rsid w:val="0037666A"/>
    <w:rsid w:val="00382A67"/>
    <w:rsid w:val="00385A68"/>
    <w:rsid w:val="003940C2"/>
    <w:rsid w:val="00395953"/>
    <w:rsid w:val="003A1B88"/>
    <w:rsid w:val="003A1E77"/>
    <w:rsid w:val="003A5C78"/>
    <w:rsid w:val="003A5E63"/>
    <w:rsid w:val="003A7725"/>
    <w:rsid w:val="003B53E7"/>
    <w:rsid w:val="003B6468"/>
    <w:rsid w:val="003C5A07"/>
    <w:rsid w:val="003C70A3"/>
    <w:rsid w:val="003D562F"/>
    <w:rsid w:val="003D60D7"/>
    <w:rsid w:val="003E0F5B"/>
    <w:rsid w:val="003E222C"/>
    <w:rsid w:val="003F3211"/>
    <w:rsid w:val="003F5009"/>
    <w:rsid w:val="003F5437"/>
    <w:rsid w:val="003F581A"/>
    <w:rsid w:val="003F6CD6"/>
    <w:rsid w:val="004021B4"/>
    <w:rsid w:val="00411991"/>
    <w:rsid w:val="00413235"/>
    <w:rsid w:val="00416CD1"/>
    <w:rsid w:val="00420261"/>
    <w:rsid w:val="00422DDF"/>
    <w:rsid w:val="00425B61"/>
    <w:rsid w:val="00427064"/>
    <w:rsid w:val="0043172A"/>
    <w:rsid w:val="004331D4"/>
    <w:rsid w:val="00437362"/>
    <w:rsid w:val="00441F1E"/>
    <w:rsid w:val="004442E7"/>
    <w:rsid w:val="004444A9"/>
    <w:rsid w:val="004503DD"/>
    <w:rsid w:val="004504CF"/>
    <w:rsid w:val="00460A43"/>
    <w:rsid w:val="00460F41"/>
    <w:rsid w:val="004632A5"/>
    <w:rsid w:val="00466C4D"/>
    <w:rsid w:val="00471387"/>
    <w:rsid w:val="0047402E"/>
    <w:rsid w:val="004830AD"/>
    <w:rsid w:val="00483A30"/>
    <w:rsid w:val="00487D82"/>
    <w:rsid w:val="00491345"/>
    <w:rsid w:val="00491E07"/>
    <w:rsid w:val="0049500E"/>
    <w:rsid w:val="00496DAF"/>
    <w:rsid w:val="004A02BD"/>
    <w:rsid w:val="004A0EA0"/>
    <w:rsid w:val="004A2213"/>
    <w:rsid w:val="004B1038"/>
    <w:rsid w:val="004B1D95"/>
    <w:rsid w:val="004B4446"/>
    <w:rsid w:val="004B4A34"/>
    <w:rsid w:val="004B6EFF"/>
    <w:rsid w:val="004C0FB4"/>
    <w:rsid w:val="004D21CF"/>
    <w:rsid w:val="004D6A7F"/>
    <w:rsid w:val="004E29B3"/>
    <w:rsid w:val="004E4ADA"/>
    <w:rsid w:val="004E4B29"/>
    <w:rsid w:val="004F1538"/>
    <w:rsid w:val="004F192A"/>
    <w:rsid w:val="004F4FE1"/>
    <w:rsid w:val="00500308"/>
    <w:rsid w:val="00503364"/>
    <w:rsid w:val="0050612D"/>
    <w:rsid w:val="005068CA"/>
    <w:rsid w:val="0051087E"/>
    <w:rsid w:val="00515CE8"/>
    <w:rsid w:val="00521DC6"/>
    <w:rsid w:val="005237E7"/>
    <w:rsid w:val="00524E7C"/>
    <w:rsid w:val="00532633"/>
    <w:rsid w:val="00533921"/>
    <w:rsid w:val="00535D03"/>
    <w:rsid w:val="00536785"/>
    <w:rsid w:val="00541BD1"/>
    <w:rsid w:val="0054202F"/>
    <w:rsid w:val="005441A2"/>
    <w:rsid w:val="00547450"/>
    <w:rsid w:val="005503E3"/>
    <w:rsid w:val="00555962"/>
    <w:rsid w:val="00561CBE"/>
    <w:rsid w:val="00562CED"/>
    <w:rsid w:val="00563C2B"/>
    <w:rsid w:val="00572B5C"/>
    <w:rsid w:val="00573C46"/>
    <w:rsid w:val="00573DF1"/>
    <w:rsid w:val="00574DD9"/>
    <w:rsid w:val="00576197"/>
    <w:rsid w:val="00577421"/>
    <w:rsid w:val="00590D07"/>
    <w:rsid w:val="00592DD9"/>
    <w:rsid w:val="00596C0E"/>
    <w:rsid w:val="00596E72"/>
    <w:rsid w:val="005A1D86"/>
    <w:rsid w:val="005B1492"/>
    <w:rsid w:val="005C3886"/>
    <w:rsid w:val="005D2ECD"/>
    <w:rsid w:val="005D6EEA"/>
    <w:rsid w:val="005E32C1"/>
    <w:rsid w:val="005E71F8"/>
    <w:rsid w:val="005E7279"/>
    <w:rsid w:val="005F23A2"/>
    <w:rsid w:val="005F4C45"/>
    <w:rsid w:val="005F5167"/>
    <w:rsid w:val="00602B8D"/>
    <w:rsid w:val="00602F2B"/>
    <w:rsid w:val="006100A0"/>
    <w:rsid w:val="00622E86"/>
    <w:rsid w:val="006235D1"/>
    <w:rsid w:val="00623C17"/>
    <w:rsid w:val="006250C3"/>
    <w:rsid w:val="00626882"/>
    <w:rsid w:val="0062784A"/>
    <w:rsid w:val="00633832"/>
    <w:rsid w:val="00645854"/>
    <w:rsid w:val="006515CC"/>
    <w:rsid w:val="006560AB"/>
    <w:rsid w:val="00657CBF"/>
    <w:rsid w:val="006601DC"/>
    <w:rsid w:val="0066329C"/>
    <w:rsid w:val="006753BE"/>
    <w:rsid w:val="006773E4"/>
    <w:rsid w:val="00681724"/>
    <w:rsid w:val="00681B21"/>
    <w:rsid w:val="00682C86"/>
    <w:rsid w:val="00692527"/>
    <w:rsid w:val="006A0DEC"/>
    <w:rsid w:val="006A1879"/>
    <w:rsid w:val="006A3F44"/>
    <w:rsid w:val="006A42E0"/>
    <w:rsid w:val="006A7D0A"/>
    <w:rsid w:val="006B1C2D"/>
    <w:rsid w:val="006B2766"/>
    <w:rsid w:val="006B2C96"/>
    <w:rsid w:val="006B60C8"/>
    <w:rsid w:val="006C1966"/>
    <w:rsid w:val="006C454B"/>
    <w:rsid w:val="006C7992"/>
    <w:rsid w:val="006D2689"/>
    <w:rsid w:val="006D6329"/>
    <w:rsid w:val="006F0E2B"/>
    <w:rsid w:val="006F4D25"/>
    <w:rsid w:val="006F661F"/>
    <w:rsid w:val="00700664"/>
    <w:rsid w:val="00714D22"/>
    <w:rsid w:val="00714ED0"/>
    <w:rsid w:val="007206D4"/>
    <w:rsid w:val="00722EB0"/>
    <w:rsid w:val="00723532"/>
    <w:rsid w:val="0072356E"/>
    <w:rsid w:val="00731718"/>
    <w:rsid w:val="00733C32"/>
    <w:rsid w:val="0073700C"/>
    <w:rsid w:val="0074422E"/>
    <w:rsid w:val="00747400"/>
    <w:rsid w:val="007479A2"/>
    <w:rsid w:val="007524AF"/>
    <w:rsid w:val="00755657"/>
    <w:rsid w:val="007609C5"/>
    <w:rsid w:val="00761A83"/>
    <w:rsid w:val="007660B3"/>
    <w:rsid w:val="00770471"/>
    <w:rsid w:val="00776160"/>
    <w:rsid w:val="00776787"/>
    <w:rsid w:val="0077741C"/>
    <w:rsid w:val="00780D85"/>
    <w:rsid w:val="00781702"/>
    <w:rsid w:val="00782A31"/>
    <w:rsid w:val="00784D58"/>
    <w:rsid w:val="00785587"/>
    <w:rsid w:val="00787B90"/>
    <w:rsid w:val="007902B5"/>
    <w:rsid w:val="00792B3D"/>
    <w:rsid w:val="00793170"/>
    <w:rsid w:val="007953DD"/>
    <w:rsid w:val="007953F3"/>
    <w:rsid w:val="007A0DAF"/>
    <w:rsid w:val="007A45B8"/>
    <w:rsid w:val="007A53BD"/>
    <w:rsid w:val="007A7756"/>
    <w:rsid w:val="007B064B"/>
    <w:rsid w:val="007B336C"/>
    <w:rsid w:val="007B484D"/>
    <w:rsid w:val="007B637F"/>
    <w:rsid w:val="007C08DB"/>
    <w:rsid w:val="007C21D7"/>
    <w:rsid w:val="007C60B8"/>
    <w:rsid w:val="007C7CD6"/>
    <w:rsid w:val="007D5A1D"/>
    <w:rsid w:val="007D5B2A"/>
    <w:rsid w:val="007E23F8"/>
    <w:rsid w:val="007E4014"/>
    <w:rsid w:val="007E5F2F"/>
    <w:rsid w:val="007F18FC"/>
    <w:rsid w:val="007F4324"/>
    <w:rsid w:val="007F68E2"/>
    <w:rsid w:val="007F6E69"/>
    <w:rsid w:val="00810007"/>
    <w:rsid w:val="0081223A"/>
    <w:rsid w:val="008129D1"/>
    <w:rsid w:val="0081314A"/>
    <w:rsid w:val="00815159"/>
    <w:rsid w:val="00817BC5"/>
    <w:rsid w:val="008240EC"/>
    <w:rsid w:val="00824F7E"/>
    <w:rsid w:val="0082555B"/>
    <w:rsid w:val="00833238"/>
    <w:rsid w:val="008342D6"/>
    <w:rsid w:val="00835233"/>
    <w:rsid w:val="0083687E"/>
    <w:rsid w:val="008414A8"/>
    <w:rsid w:val="00843168"/>
    <w:rsid w:val="00846E68"/>
    <w:rsid w:val="00846F66"/>
    <w:rsid w:val="00851E08"/>
    <w:rsid w:val="00851EFE"/>
    <w:rsid w:val="00852310"/>
    <w:rsid w:val="00853678"/>
    <w:rsid w:val="00855DDE"/>
    <w:rsid w:val="008629DF"/>
    <w:rsid w:val="00864DF3"/>
    <w:rsid w:val="00880434"/>
    <w:rsid w:val="00882B84"/>
    <w:rsid w:val="00885E0E"/>
    <w:rsid w:val="00890096"/>
    <w:rsid w:val="0089116D"/>
    <w:rsid w:val="008A103B"/>
    <w:rsid w:val="008A278E"/>
    <w:rsid w:val="008A307E"/>
    <w:rsid w:val="008A6C8A"/>
    <w:rsid w:val="008A7CB4"/>
    <w:rsid w:val="008B0740"/>
    <w:rsid w:val="008B5B17"/>
    <w:rsid w:val="008B6424"/>
    <w:rsid w:val="008C522C"/>
    <w:rsid w:val="008D2AF5"/>
    <w:rsid w:val="008D6863"/>
    <w:rsid w:val="008E384F"/>
    <w:rsid w:val="008E3FA8"/>
    <w:rsid w:val="008E749C"/>
    <w:rsid w:val="008E7572"/>
    <w:rsid w:val="008F045A"/>
    <w:rsid w:val="009066FA"/>
    <w:rsid w:val="0091631F"/>
    <w:rsid w:val="0091790F"/>
    <w:rsid w:val="00927325"/>
    <w:rsid w:val="0094575D"/>
    <w:rsid w:val="009457CC"/>
    <w:rsid w:val="0094753B"/>
    <w:rsid w:val="00952D20"/>
    <w:rsid w:val="009533E4"/>
    <w:rsid w:val="009576D9"/>
    <w:rsid w:val="00964DA9"/>
    <w:rsid w:val="009651D6"/>
    <w:rsid w:val="00973BB9"/>
    <w:rsid w:val="009903B1"/>
    <w:rsid w:val="00990D8D"/>
    <w:rsid w:val="0099182B"/>
    <w:rsid w:val="0099375F"/>
    <w:rsid w:val="00993B78"/>
    <w:rsid w:val="009962BA"/>
    <w:rsid w:val="009A2C0F"/>
    <w:rsid w:val="009A3091"/>
    <w:rsid w:val="009A3997"/>
    <w:rsid w:val="009A3BCD"/>
    <w:rsid w:val="009A4F31"/>
    <w:rsid w:val="009B32E3"/>
    <w:rsid w:val="009C0C93"/>
    <w:rsid w:val="009C49D7"/>
    <w:rsid w:val="009C6144"/>
    <w:rsid w:val="009C7409"/>
    <w:rsid w:val="009D2475"/>
    <w:rsid w:val="009D2C08"/>
    <w:rsid w:val="009D7B71"/>
    <w:rsid w:val="009E1ED2"/>
    <w:rsid w:val="009E271C"/>
    <w:rsid w:val="009E6505"/>
    <w:rsid w:val="009E6692"/>
    <w:rsid w:val="009F53D9"/>
    <w:rsid w:val="00A04436"/>
    <w:rsid w:val="00A04744"/>
    <w:rsid w:val="00A07F4E"/>
    <w:rsid w:val="00A12137"/>
    <w:rsid w:val="00A14547"/>
    <w:rsid w:val="00A20CDC"/>
    <w:rsid w:val="00A30EFF"/>
    <w:rsid w:val="00A31AE7"/>
    <w:rsid w:val="00A33D88"/>
    <w:rsid w:val="00A3534B"/>
    <w:rsid w:val="00A36649"/>
    <w:rsid w:val="00A36BB8"/>
    <w:rsid w:val="00A415F2"/>
    <w:rsid w:val="00A459C2"/>
    <w:rsid w:val="00A51903"/>
    <w:rsid w:val="00A557C4"/>
    <w:rsid w:val="00A5584C"/>
    <w:rsid w:val="00A60841"/>
    <w:rsid w:val="00A62402"/>
    <w:rsid w:val="00A63A60"/>
    <w:rsid w:val="00A70EB7"/>
    <w:rsid w:val="00A77460"/>
    <w:rsid w:val="00A7763E"/>
    <w:rsid w:val="00A81AEB"/>
    <w:rsid w:val="00A91DCA"/>
    <w:rsid w:val="00AA0098"/>
    <w:rsid w:val="00AA173A"/>
    <w:rsid w:val="00AC374B"/>
    <w:rsid w:val="00AE5787"/>
    <w:rsid w:val="00AF2F8B"/>
    <w:rsid w:val="00AF306A"/>
    <w:rsid w:val="00B05A11"/>
    <w:rsid w:val="00B12172"/>
    <w:rsid w:val="00B12686"/>
    <w:rsid w:val="00B13F5B"/>
    <w:rsid w:val="00B24B35"/>
    <w:rsid w:val="00B260EC"/>
    <w:rsid w:val="00B309FE"/>
    <w:rsid w:val="00B32E9B"/>
    <w:rsid w:val="00B359CF"/>
    <w:rsid w:val="00B40370"/>
    <w:rsid w:val="00B434E0"/>
    <w:rsid w:val="00B44AE6"/>
    <w:rsid w:val="00B45312"/>
    <w:rsid w:val="00B461FD"/>
    <w:rsid w:val="00B50C12"/>
    <w:rsid w:val="00B53F83"/>
    <w:rsid w:val="00B57D24"/>
    <w:rsid w:val="00B65AB4"/>
    <w:rsid w:val="00B660E1"/>
    <w:rsid w:val="00B6790A"/>
    <w:rsid w:val="00B72678"/>
    <w:rsid w:val="00B732AB"/>
    <w:rsid w:val="00B76615"/>
    <w:rsid w:val="00B77773"/>
    <w:rsid w:val="00B80076"/>
    <w:rsid w:val="00B85980"/>
    <w:rsid w:val="00B86B75"/>
    <w:rsid w:val="00B86F55"/>
    <w:rsid w:val="00B9039D"/>
    <w:rsid w:val="00BA5FCE"/>
    <w:rsid w:val="00BA75B3"/>
    <w:rsid w:val="00BA769C"/>
    <w:rsid w:val="00BB2A80"/>
    <w:rsid w:val="00BB3D1D"/>
    <w:rsid w:val="00BB4218"/>
    <w:rsid w:val="00BB4C83"/>
    <w:rsid w:val="00BB69A7"/>
    <w:rsid w:val="00BC48D5"/>
    <w:rsid w:val="00BC6E11"/>
    <w:rsid w:val="00BC6FCC"/>
    <w:rsid w:val="00BD1E80"/>
    <w:rsid w:val="00BD6A06"/>
    <w:rsid w:val="00BE6FFB"/>
    <w:rsid w:val="00BE729C"/>
    <w:rsid w:val="00BE7A0E"/>
    <w:rsid w:val="00BF1C22"/>
    <w:rsid w:val="00BF663C"/>
    <w:rsid w:val="00BF6CB2"/>
    <w:rsid w:val="00BF6E34"/>
    <w:rsid w:val="00BF741C"/>
    <w:rsid w:val="00C02F3F"/>
    <w:rsid w:val="00C067DE"/>
    <w:rsid w:val="00C068D0"/>
    <w:rsid w:val="00C07A11"/>
    <w:rsid w:val="00C1679F"/>
    <w:rsid w:val="00C17F4E"/>
    <w:rsid w:val="00C20D1E"/>
    <w:rsid w:val="00C23F2D"/>
    <w:rsid w:val="00C25EE7"/>
    <w:rsid w:val="00C27A66"/>
    <w:rsid w:val="00C27ADA"/>
    <w:rsid w:val="00C310D7"/>
    <w:rsid w:val="00C33361"/>
    <w:rsid w:val="00C34C83"/>
    <w:rsid w:val="00C36279"/>
    <w:rsid w:val="00C36735"/>
    <w:rsid w:val="00C4065B"/>
    <w:rsid w:val="00C41C35"/>
    <w:rsid w:val="00C42E2E"/>
    <w:rsid w:val="00C501E9"/>
    <w:rsid w:val="00C50712"/>
    <w:rsid w:val="00C53A0F"/>
    <w:rsid w:val="00C53F8B"/>
    <w:rsid w:val="00C6017A"/>
    <w:rsid w:val="00C626CA"/>
    <w:rsid w:val="00C62D39"/>
    <w:rsid w:val="00C66FAC"/>
    <w:rsid w:val="00C6734F"/>
    <w:rsid w:val="00C700AB"/>
    <w:rsid w:val="00C77E65"/>
    <w:rsid w:val="00C802EC"/>
    <w:rsid w:val="00CA5A38"/>
    <w:rsid w:val="00CB5436"/>
    <w:rsid w:val="00CB627D"/>
    <w:rsid w:val="00CC1BB4"/>
    <w:rsid w:val="00CC3660"/>
    <w:rsid w:val="00CC5356"/>
    <w:rsid w:val="00CD41EB"/>
    <w:rsid w:val="00CD728B"/>
    <w:rsid w:val="00CE2E23"/>
    <w:rsid w:val="00CE42F7"/>
    <w:rsid w:val="00CE6AEB"/>
    <w:rsid w:val="00CF0A58"/>
    <w:rsid w:val="00D00503"/>
    <w:rsid w:val="00D00CFD"/>
    <w:rsid w:val="00D02E31"/>
    <w:rsid w:val="00D06913"/>
    <w:rsid w:val="00D14455"/>
    <w:rsid w:val="00D21A5C"/>
    <w:rsid w:val="00D24970"/>
    <w:rsid w:val="00D25BF3"/>
    <w:rsid w:val="00D34F24"/>
    <w:rsid w:val="00D44278"/>
    <w:rsid w:val="00D47474"/>
    <w:rsid w:val="00D51DF4"/>
    <w:rsid w:val="00D606C9"/>
    <w:rsid w:val="00D61EA5"/>
    <w:rsid w:val="00D63A90"/>
    <w:rsid w:val="00D705C5"/>
    <w:rsid w:val="00D74327"/>
    <w:rsid w:val="00D75FF6"/>
    <w:rsid w:val="00D76763"/>
    <w:rsid w:val="00D80A68"/>
    <w:rsid w:val="00D83C74"/>
    <w:rsid w:val="00D854CA"/>
    <w:rsid w:val="00D861E7"/>
    <w:rsid w:val="00D90441"/>
    <w:rsid w:val="00DA1332"/>
    <w:rsid w:val="00DA1E2A"/>
    <w:rsid w:val="00DA319E"/>
    <w:rsid w:val="00DB415F"/>
    <w:rsid w:val="00DB5399"/>
    <w:rsid w:val="00DB70B5"/>
    <w:rsid w:val="00DB76B9"/>
    <w:rsid w:val="00DB7944"/>
    <w:rsid w:val="00DC0D38"/>
    <w:rsid w:val="00DC4044"/>
    <w:rsid w:val="00DC6B28"/>
    <w:rsid w:val="00DC6F43"/>
    <w:rsid w:val="00DD2BF9"/>
    <w:rsid w:val="00DD6524"/>
    <w:rsid w:val="00DE3300"/>
    <w:rsid w:val="00DE5DEA"/>
    <w:rsid w:val="00DF0885"/>
    <w:rsid w:val="00DF55FA"/>
    <w:rsid w:val="00E0352D"/>
    <w:rsid w:val="00E113CE"/>
    <w:rsid w:val="00E315A3"/>
    <w:rsid w:val="00E36A78"/>
    <w:rsid w:val="00E372CD"/>
    <w:rsid w:val="00E4192F"/>
    <w:rsid w:val="00E4215E"/>
    <w:rsid w:val="00E4492C"/>
    <w:rsid w:val="00E45CD1"/>
    <w:rsid w:val="00E51098"/>
    <w:rsid w:val="00E5554E"/>
    <w:rsid w:val="00E65A8F"/>
    <w:rsid w:val="00E67EE6"/>
    <w:rsid w:val="00E74307"/>
    <w:rsid w:val="00E74B62"/>
    <w:rsid w:val="00E75EA3"/>
    <w:rsid w:val="00E75FF1"/>
    <w:rsid w:val="00E76D6F"/>
    <w:rsid w:val="00E832F4"/>
    <w:rsid w:val="00E85A6F"/>
    <w:rsid w:val="00E85C13"/>
    <w:rsid w:val="00E87379"/>
    <w:rsid w:val="00E87A41"/>
    <w:rsid w:val="00E94BC7"/>
    <w:rsid w:val="00EA0B7D"/>
    <w:rsid w:val="00EA1993"/>
    <w:rsid w:val="00EA25DC"/>
    <w:rsid w:val="00EA36C1"/>
    <w:rsid w:val="00EB0091"/>
    <w:rsid w:val="00EB3714"/>
    <w:rsid w:val="00EB3CA7"/>
    <w:rsid w:val="00EB4213"/>
    <w:rsid w:val="00EC5E1C"/>
    <w:rsid w:val="00ED0507"/>
    <w:rsid w:val="00ED2AFC"/>
    <w:rsid w:val="00ED397A"/>
    <w:rsid w:val="00ED52F4"/>
    <w:rsid w:val="00ED6314"/>
    <w:rsid w:val="00ED6385"/>
    <w:rsid w:val="00ED74D7"/>
    <w:rsid w:val="00EE1FBD"/>
    <w:rsid w:val="00EE40AD"/>
    <w:rsid w:val="00EE4DF6"/>
    <w:rsid w:val="00EE6570"/>
    <w:rsid w:val="00EF2255"/>
    <w:rsid w:val="00EF6085"/>
    <w:rsid w:val="00EF6E96"/>
    <w:rsid w:val="00F0057C"/>
    <w:rsid w:val="00F01B29"/>
    <w:rsid w:val="00F04D40"/>
    <w:rsid w:val="00F060CE"/>
    <w:rsid w:val="00F0660A"/>
    <w:rsid w:val="00F074CA"/>
    <w:rsid w:val="00F115AB"/>
    <w:rsid w:val="00F14DCB"/>
    <w:rsid w:val="00F1591A"/>
    <w:rsid w:val="00F17348"/>
    <w:rsid w:val="00F17A23"/>
    <w:rsid w:val="00F241B9"/>
    <w:rsid w:val="00F25FBD"/>
    <w:rsid w:val="00F277CB"/>
    <w:rsid w:val="00F34FC3"/>
    <w:rsid w:val="00F35640"/>
    <w:rsid w:val="00F3767E"/>
    <w:rsid w:val="00F37E47"/>
    <w:rsid w:val="00F52106"/>
    <w:rsid w:val="00F566FC"/>
    <w:rsid w:val="00F56C0D"/>
    <w:rsid w:val="00F602F3"/>
    <w:rsid w:val="00F615FB"/>
    <w:rsid w:val="00F64088"/>
    <w:rsid w:val="00F6742B"/>
    <w:rsid w:val="00F70344"/>
    <w:rsid w:val="00F72D03"/>
    <w:rsid w:val="00F738EB"/>
    <w:rsid w:val="00F73D89"/>
    <w:rsid w:val="00F74D3A"/>
    <w:rsid w:val="00F77087"/>
    <w:rsid w:val="00F83D6B"/>
    <w:rsid w:val="00F8465D"/>
    <w:rsid w:val="00F866FC"/>
    <w:rsid w:val="00F91699"/>
    <w:rsid w:val="00FA7F9C"/>
    <w:rsid w:val="00FB04F3"/>
    <w:rsid w:val="00FC0480"/>
    <w:rsid w:val="00FC17FF"/>
    <w:rsid w:val="00FC2A52"/>
    <w:rsid w:val="00FC4659"/>
    <w:rsid w:val="00FC4A55"/>
    <w:rsid w:val="00FD146F"/>
    <w:rsid w:val="00FD741F"/>
    <w:rsid w:val="00FD76D6"/>
    <w:rsid w:val="00FD79B6"/>
    <w:rsid w:val="00FE416D"/>
    <w:rsid w:val="00FE619C"/>
    <w:rsid w:val="00FF77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835FC"/>
  <w15:docId w15:val="{2D6A8C81-95E8-4E8A-A2AC-40A5BD80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3E7"/>
    <w:pPr>
      <w:tabs>
        <w:tab w:val="left" w:pos="360"/>
      </w:tabs>
      <w:spacing w:after="0" w:line="480" w:lineRule="auto"/>
      <w:ind w:firstLine="360"/>
      <w:jc w:val="both"/>
    </w:pPr>
    <w:rPr>
      <w:rFonts w:ascii="Times New Roman" w:eastAsiaTheme="minorEastAsia" w:hAnsi="Times New Roman" w:cs="Times New Roman"/>
    </w:rPr>
  </w:style>
  <w:style w:type="paragraph" w:styleId="Heading1">
    <w:name w:val="heading 1"/>
    <w:basedOn w:val="Normal"/>
    <w:next w:val="BodyText"/>
    <w:uiPriority w:val="9"/>
    <w:qFormat/>
    <w:rsid w:val="007B484D"/>
    <w:pPr>
      <w:keepNext/>
      <w:keepLines/>
      <w:ind w:firstLine="0"/>
      <w:jc w:val="left"/>
      <w:outlineLvl w:val="0"/>
    </w:pPr>
    <w:rPr>
      <w:rFonts w:eastAsiaTheme="majorEastAsia"/>
      <w:bCs/>
    </w:rPr>
  </w:style>
  <w:style w:type="paragraph" w:styleId="Heading2">
    <w:name w:val="heading 2"/>
    <w:basedOn w:val="Normal"/>
    <w:next w:val="BodyText"/>
    <w:uiPriority w:val="9"/>
    <w:unhideWhenUsed/>
    <w:qFormat/>
    <w:rsid w:val="000E4F40"/>
    <w:pPr>
      <w:keepNext/>
      <w:keepLines/>
      <w:tabs>
        <w:tab w:val="left" w:pos="540"/>
      </w:tabs>
      <w:outlineLvl w:val="1"/>
    </w:pPr>
    <w:rPr>
      <w:rFonts w:eastAsiaTheme="majorEastAsia"/>
      <w:bCs/>
      <w:i/>
    </w:rPr>
  </w:style>
  <w:style w:type="paragraph" w:styleId="Heading3">
    <w:name w:val="heading 3"/>
    <w:basedOn w:val="Normal"/>
    <w:next w:val="BodyText"/>
    <w:uiPriority w:val="9"/>
    <w:unhideWhenUsed/>
    <w:qFormat/>
    <w:rsid w:val="003F5437"/>
    <w:pPr>
      <w:keepNext/>
      <w:keepLines/>
      <w:ind w:firstLine="0"/>
      <w:outlineLvl w:val="2"/>
    </w:pPr>
    <w:rPr>
      <w:rFonts w:eastAsiaTheme="majorEastAsia"/>
      <w:b/>
      <w:bCs/>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1D7"/>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6728C"/>
    <w:pPr>
      <w:ind w:firstLine="0"/>
    </w:pPr>
    <w:rPr>
      <w:b/>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503E3"/>
    <w:pPr>
      <w:ind w:left="360" w:hanging="36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A7763E"/>
    <w:pPr>
      <w:tabs>
        <w:tab w:val="clear" w:pos="360"/>
        <w:tab w:val="center" w:pos="4680"/>
        <w:tab w:val="right" w:pos="9180"/>
      </w:tabs>
      <w:spacing w:before="120" w:after="120"/>
    </w:pPr>
  </w:style>
  <w:style w:type="character" w:customStyle="1" w:styleId="BodyTextChar">
    <w:name w:val="Body Text Char"/>
    <w:basedOn w:val="DefaultParagraphFont"/>
    <w:link w:val="BodyText"/>
    <w:rsid w:val="007C21D7"/>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ind w:left="360" w:hanging="360"/>
    </w:pPr>
  </w:style>
  <w:style w:type="character" w:customStyle="1" w:styleId="article-headermeta-info-data">
    <w:name w:val="article-header__meta-info-data"/>
    <w:basedOn w:val="DefaultParagraphFont"/>
    <w:rsid w:val="009457CC"/>
  </w:style>
  <w:style w:type="character" w:styleId="HTMLCite">
    <w:name w:val="HTML Cite"/>
    <w:basedOn w:val="DefaultParagraphFont"/>
    <w:uiPriority w:val="99"/>
    <w:semiHidden/>
    <w:unhideWhenUsed/>
    <w:rsid w:val="00E74307"/>
    <w:rPr>
      <w:i/>
      <w:iCs/>
    </w:rPr>
  </w:style>
  <w:style w:type="paragraph" w:styleId="Header">
    <w:name w:val="header"/>
    <w:basedOn w:val="Normal"/>
    <w:link w:val="HeaderChar"/>
    <w:unhideWhenUsed/>
    <w:rsid w:val="00B65AB4"/>
    <w:pPr>
      <w:tabs>
        <w:tab w:val="center" w:pos="4680"/>
        <w:tab w:val="right" w:pos="9360"/>
      </w:tabs>
    </w:pPr>
  </w:style>
  <w:style w:type="character" w:customStyle="1" w:styleId="HeaderChar">
    <w:name w:val="Header Char"/>
    <w:basedOn w:val="DefaultParagraphFont"/>
    <w:link w:val="Header"/>
    <w:rsid w:val="00B65AB4"/>
  </w:style>
  <w:style w:type="paragraph" w:styleId="Footer">
    <w:name w:val="footer"/>
    <w:basedOn w:val="Normal"/>
    <w:link w:val="FooterChar"/>
    <w:unhideWhenUsed/>
    <w:rsid w:val="00B65AB4"/>
    <w:pPr>
      <w:tabs>
        <w:tab w:val="center" w:pos="4680"/>
        <w:tab w:val="right" w:pos="9360"/>
      </w:tabs>
    </w:pPr>
  </w:style>
  <w:style w:type="character" w:customStyle="1" w:styleId="FooterChar">
    <w:name w:val="Footer Char"/>
    <w:basedOn w:val="DefaultParagraphFont"/>
    <w:link w:val="Footer"/>
    <w:rsid w:val="00B65AB4"/>
  </w:style>
  <w:style w:type="character" w:customStyle="1" w:styleId="apple-converted-space">
    <w:name w:val="apple-converted-space"/>
    <w:basedOn w:val="DefaultParagraphFont"/>
    <w:rsid w:val="000315E2"/>
  </w:style>
  <w:style w:type="character" w:styleId="Emphasis">
    <w:name w:val="Emphasis"/>
    <w:basedOn w:val="DefaultParagraphFont"/>
    <w:uiPriority w:val="20"/>
    <w:qFormat/>
    <w:rsid w:val="000315E2"/>
    <w:rPr>
      <w:i/>
      <w:iCs/>
    </w:rPr>
  </w:style>
  <w:style w:type="character" w:customStyle="1" w:styleId="st">
    <w:name w:val="st"/>
    <w:basedOn w:val="DefaultParagraphFont"/>
    <w:rsid w:val="00B260EC"/>
  </w:style>
  <w:style w:type="paragraph" w:customStyle="1" w:styleId="Affiliation">
    <w:name w:val="Affiliation"/>
    <w:basedOn w:val="Normal"/>
    <w:qFormat/>
    <w:rsid w:val="009A3997"/>
    <w:pPr>
      <w:tabs>
        <w:tab w:val="clear" w:pos="360"/>
      </w:tabs>
      <w:spacing w:before="240" w:line="360" w:lineRule="auto"/>
      <w:ind w:firstLine="0"/>
      <w:jc w:val="left"/>
    </w:pPr>
    <w:rPr>
      <w:rFonts w:eastAsia="Times New Roman"/>
      <w: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3542">
      <w:bodyDiv w:val="1"/>
      <w:marLeft w:val="0"/>
      <w:marRight w:val="0"/>
      <w:marTop w:val="0"/>
      <w:marBottom w:val="0"/>
      <w:divBdr>
        <w:top w:val="none" w:sz="0" w:space="0" w:color="auto"/>
        <w:left w:val="none" w:sz="0" w:space="0" w:color="auto"/>
        <w:bottom w:val="none" w:sz="0" w:space="0" w:color="auto"/>
        <w:right w:val="none" w:sz="0" w:space="0" w:color="auto"/>
      </w:divBdr>
      <w:divsChild>
        <w:div w:id="1950893204">
          <w:marLeft w:val="0"/>
          <w:marRight w:val="0"/>
          <w:marTop w:val="0"/>
          <w:marBottom w:val="0"/>
          <w:divBdr>
            <w:top w:val="none" w:sz="0" w:space="0" w:color="auto"/>
            <w:left w:val="none" w:sz="0" w:space="0" w:color="auto"/>
            <w:bottom w:val="none" w:sz="0" w:space="0" w:color="auto"/>
            <w:right w:val="none" w:sz="0" w:space="0" w:color="auto"/>
          </w:divBdr>
        </w:div>
      </w:divsChild>
    </w:div>
    <w:div w:id="144901364">
      <w:bodyDiv w:val="1"/>
      <w:marLeft w:val="0"/>
      <w:marRight w:val="0"/>
      <w:marTop w:val="0"/>
      <w:marBottom w:val="0"/>
      <w:divBdr>
        <w:top w:val="none" w:sz="0" w:space="0" w:color="auto"/>
        <w:left w:val="none" w:sz="0" w:space="0" w:color="auto"/>
        <w:bottom w:val="none" w:sz="0" w:space="0" w:color="auto"/>
        <w:right w:val="none" w:sz="0" w:space="0" w:color="auto"/>
      </w:divBdr>
      <w:divsChild>
        <w:div w:id="131943993">
          <w:marLeft w:val="0"/>
          <w:marRight w:val="0"/>
          <w:marTop w:val="0"/>
          <w:marBottom w:val="0"/>
          <w:divBdr>
            <w:top w:val="none" w:sz="0" w:space="0" w:color="auto"/>
            <w:left w:val="none" w:sz="0" w:space="0" w:color="auto"/>
            <w:bottom w:val="none" w:sz="0" w:space="0" w:color="auto"/>
            <w:right w:val="none" w:sz="0" w:space="0" w:color="auto"/>
          </w:divBdr>
        </w:div>
      </w:divsChild>
    </w:div>
    <w:div w:id="307785294">
      <w:bodyDiv w:val="1"/>
      <w:marLeft w:val="0"/>
      <w:marRight w:val="0"/>
      <w:marTop w:val="0"/>
      <w:marBottom w:val="0"/>
      <w:divBdr>
        <w:top w:val="none" w:sz="0" w:space="0" w:color="auto"/>
        <w:left w:val="none" w:sz="0" w:space="0" w:color="auto"/>
        <w:bottom w:val="none" w:sz="0" w:space="0" w:color="auto"/>
        <w:right w:val="none" w:sz="0" w:space="0" w:color="auto"/>
      </w:divBdr>
      <w:divsChild>
        <w:div w:id="840122890">
          <w:marLeft w:val="0"/>
          <w:marRight w:val="0"/>
          <w:marTop w:val="0"/>
          <w:marBottom w:val="0"/>
          <w:divBdr>
            <w:top w:val="none" w:sz="0" w:space="0" w:color="auto"/>
            <w:left w:val="none" w:sz="0" w:space="0" w:color="auto"/>
            <w:bottom w:val="none" w:sz="0" w:space="0" w:color="auto"/>
            <w:right w:val="none" w:sz="0" w:space="0" w:color="auto"/>
          </w:divBdr>
        </w:div>
        <w:div w:id="475731493">
          <w:marLeft w:val="0"/>
          <w:marRight w:val="0"/>
          <w:marTop w:val="0"/>
          <w:marBottom w:val="0"/>
          <w:divBdr>
            <w:top w:val="none" w:sz="0" w:space="0" w:color="auto"/>
            <w:left w:val="none" w:sz="0" w:space="0" w:color="auto"/>
            <w:bottom w:val="none" w:sz="0" w:space="0" w:color="auto"/>
            <w:right w:val="none" w:sz="0" w:space="0" w:color="auto"/>
          </w:divBdr>
        </w:div>
      </w:divsChild>
    </w:div>
    <w:div w:id="768432394">
      <w:bodyDiv w:val="1"/>
      <w:marLeft w:val="0"/>
      <w:marRight w:val="0"/>
      <w:marTop w:val="0"/>
      <w:marBottom w:val="0"/>
      <w:divBdr>
        <w:top w:val="none" w:sz="0" w:space="0" w:color="auto"/>
        <w:left w:val="none" w:sz="0" w:space="0" w:color="auto"/>
        <w:bottom w:val="none" w:sz="0" w:space="0" w:color="auto"/>
        <w:right w:val="none" w:sz="0" w:space="0" w:color="auto"/>
      </w:divBdr>
      <w:divsChild>
        <w:div w:id="76174336">
          <w:marLeft w:val="0"/>
          <w:marRight w:val="0"/>
          <w:marTop w:val="0"/>
          <w:marBottom w:val="0"/>
          <w:divBdr>
            <w:top w:val="none" w:sz="0" w:space="0" w:color="auto"/>
            <w:left w:val="none" w:sz="0" w:space="0" w:color="auto"/>
            <w:bottom w:val="none" w:sz="0" w:space="0" w:color="auto"/>
            <w:right w:val="none" w:sz="0" w:space="0" w:color="auto"/>
          </w:divBdr>
        </w:div>
      </w:divsChild>
    </w:div>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 w:id="1075518044">
      <w:bodyDiv w:val="1"/>
      <w:marLeft w:val="0"/>
      <w:marRight w:val="0"/>
      <w:marTop w:val="0"/>
      <w:marBottom w:val="0"/>
      <w:divBdr>
        <w:top w:val="none" w:sz="0" w:space="0" w:color="auto"/>
        <w:left w:val="none" w:sz="0" w:space="0" w:color="auto"/>
        <w:bottom w:val="none" w:sz="0" w:space="0" w:color="auto"/>
        <w:right w:val="none" w:sz="0" w:space="0" w:color="auto"/>
      </w:divBdr>
      <w:divsChild>
        <w:div w:id="1301960558">
          <w:marLeft w:val="0"/>
          <w:marRight w:val="0"/>
          <w:marTop w:val="0"/>
          <w:marBottom w:val="0"/>
          <w:divBdr>
            <w:top w:val="none" w:sz="0" w:space="0" w:color="auto"/>
            <w:left w:val="none" w:sz="0" w:space="0" w:color="auto"/>
            <w:bottom w:val="none" w:sz="0" w:space="0" w:color="auto"/>
            <w:right w:val="none" w:sz="0" w:space="0" w:color="auto"/>
          </w:divBdr>
        </w:div>
      </w:divsChild>
    </w:div>
    <w:div w:id="1819297487">
      <w:bodyDiv w:val="1"/>
      <w:marLeft w:val="0"/>
      <w:marRight w:val="0"/>
      <w:marTop w:val="0"/>
      <w:marBottom w:val="0"/>
      <w:divBdr>
        <w:top w:val="none" w:sz="0" w:space="0" w:color="auto"/>
        <w:left w:val="none" w:sz="0" w:space="0" w:color="auto"/>
        <w:bottom w:val="none" w:sz="0" w:space="0" w:color="auto"/>
        <w:right w:val="none" w:sz="0" w:space="0" w:color="auto"/>
      </w:divBdr>
      <w:divsChild>
        <w:div w:id="1332373496">
          <w:marLeft w:val="0"/>
          <w:marRight w:val="0"/>
          <w:marTop w:val="0"/>
          <w:marBottom w:val="0"/>
          <w:divBdr>
            <w:top w:val="none" w:sz="0" w:space="0" w:color="auto"/>
            <w:left w:val="none" w:sz="0" w:space="0" w:color="auto"/>
            <w:bottom w:val="none" w:sz="0" w:space="0" w:color="auto"/>
            <w:right w:val="none" w:sz="0" w:space="0" w:color="auto"/>
          </w:divBdr>
        </w:div>
        <w:div w:id="733045910">
          <w:marLeft w:val="0"/>
          <w:marRight w:val="0"/>
          <w:marTop w:val="0"/>
          <w:marBottom w:val="0"/>
          <w:divBdr>
            <w:top w:val="none" w:sz="0" w:space="0" w:color="auto"/>
            <w:left w:val="none" w:sz="0" w:space="0" w:color="auto"/>
            <w:bottom w:val="none" w:sz="0" w:space="0" w:color="auto"/>
            <w:right w:val="none" w:sz="0" w:space="0" w:color="auto"/>
          </w:divBdr>
        </w:div>
        <w:div w:id="18461652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7140F-089A-4AF2-AA51-7655C72F8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3755</Words>
  <Characters>21410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25115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subject/>
  <dc:creator>Derek H. Ogle</dc:creator>
  <cp:keywords/>
  <dc:description/>
  <cp:lastModifiedBy>Derek Ogle</cp:lastModifiedBy>
  <cp:revision>9</cp:revision>
  <cp:lastPrinted>2016-12-12T14:59:00Z</cp:lastPrinted>
  <dcterms:created xsi:type="dcterms:W3CDTF">2017-05-28T17:59:00Z</dcterms:created>
  <dcterms:modified xsi:type="dcterms:W3CDTF">2017-05-30T15:58:00Z</dcterms:modified>
</cp:coreProperties>
</file>