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BF800A0" w:rsidR="00755657" w:rsidRPr="0006728C" w:rsidRDefault="007D5A1D" w:rsidP="0006728C">
      <w:pPr>
        <w:pStyle w:val="Title"/>
      </w:pPr>
      <w:r w:rsidRPr="0006728C">
        <w:t xml:space="preserve">Estimating Age at a </w:t>
      </w:r>
      <w:r w:rsidR="004830AD">
        <w:t xml:space="preserve">Specified </w:t>
      </w:r>
      <w:r w:rsidRPr="0006728C">
        <w:t xml:space="preserve">Length from the </w:t>
      </w:r>
      <w:r w:rsidR="00EE1FBD" w:rsidRPr="0006728C">
        <w:t xml:space="preserve">von </w:t>
      </w:r>
      <w:r w:rsidR="00576197" w:rsidRPr="0006728C">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64368118" w:rsidR="00D90441" w:rsidRDefault="003431A0" w:rsidP="0006728C">
      <w:pPr>
        <w:ind w:firstLine="0"/>
      </w:pPr>
      <w:r>
        <w:t>Estimating t</w:t>
      </w:r>
      <w:r w:rsidR="00DB5399">
        <w:t>he average time</w:t>
      </w:r>
      <w:r>
        <w:t xml:space="preserve"> required</w:t>
      </w:r>
      <w:r w:rsidR="00DB5399">
        <w:t xml:space="preserve"> (</w:t>
      </w:r>
      <w:r>
        <w:t xml:space="preserve">i.e., </w:t>
      </w:r>
      <w:r w:rsidR="00DB5399">
        <w:t>age)</w:t>
      </w:r>
      <w:r w:rsidR="00DB5399" w:rsidRPr="00353153">
        <w:t xml:space="preserve"> for </w:t>
      </w:r>
      <w:r w:rsidR="00DB5399">
        <w:t xml:space="preserve">the mean length </w:t>
      </w:r>
      <w:r w:rsidR="00DB5399" w:rsidRPr="00353153">
        <w:t>of fish</w:t>
      </w:r>
      <w:r>
        <w:t xml:space="preserve"> in a population</w:t>
      </w:r>
      <w:r w:rsidR="00DB5399" w:rsidRPr="00353153">
        <w:t xml:space="preserve"> to reach a</w:t>
      </w:r>
      <w:r w:rsidR="00DB5399">
        <w:t xml:space="preserve"> </w:t>
      </w:r>
      <w:r w:rsidR="00205946">
        <w:t xml:space="preserve">specific </w:t>
      </w:r>
      <w:r w:rsidR="00DB5399">
        <w:t>value</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mean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statistically </w:t>
      </w:r>
      <w:r w:rsidR="00DB5399">
        <w:t>compar</w:t>
      </w:r>
      <w:r>
        <w:t>ing</w:t>
      </w:r>
      <w:r w:rsidR="00DB5399">
        <w:t xml:space="preserve"> estimates of mean age at the </w:t>
      </w:r>
      <w:r w:rsidR="004830AD">
        <w:t xml:space="preserve">specified </w:t>
      </w:r>
      <w:r w:rsidR="00DB5399">
        <w:t>length among populations. We provide a</w:t>
      </w:r>
      <w:r w:rsidR="004442E7">
        <w:t xml:space="preserve"> new</w:t>
      </w:r>
      <w:r w:rsidR="00DB5399">
        <w:t xml:space="preserve"> parameterization of the von Bertalanffy growth function that allows the mean age at a </w:t>
      </w:r>
      <w:r w:rsidR="004830AD">
        <w:t xml:space="preserve">specified </w:t>
      </w:r>
      <w:r w:rsidR="00DB5399">
        <w:t xml:space="preserve">length to be directly </w:t>
      </w:r>
      <w:r w:rsidR="004442E7">
        <w:t>estimated so that</w:t>
      </w:r>
      <w:ins w:id="1" w:author="Derek Ogle" w:date="2016-12-08T09:27:00Z">
        <w:r w:rsidR="00466C4D">
          <w:t xml:space="preserve"> standard</w:t>
        </w:r>
      </w:ins>
      <w:r w:rsidR="004442E7">
        <w:t xml:space="preserve"> methods to </w:t>
      </w:r>
      <w:r w:rsidR="004442E7">
        <w:lastRenderedPageBreak/>
        <w:t xml:space="preserve">construct confidence intervals and </w:t>
      </w:r>
      <w:r w:rsidR="00835233">
        <w:t xml:space="preserve">make </w:t>
      </w:r>
      <w:r w:rsidR="004442E7">
        <w:t>among-group comparisons for these values can be used. We demonstrate use of the new parameterization with two datasets.</w:t>
      </w:r>
    </w:p>
    <w:p w14:paraId="640DC5D1" w14:textId="77777777" w:rsidR="00DB5399" w:rsidRDefault="00DB5399" w:rsidP="0006728C">
      <w:pPr>
        <w:ind w:firstLine="0"/>
      </w:pPr>
    </w:p>
    <w:p w14:paraId="693659FD" w14:textId="06A46D7A" w:rsidR="00755657" w:rsidRDefault="006515CC" w:rsidP="0006728C">
      <w:pPr>
        <w:ind w:firstLine="0"/>
      </w:pPr>
      <w:commentRangeStart w:id="2"/>
      <w:r>
        <w:t>Keywords:</w:t>
      </w:r>
      <w:commentRangeEnd w:id="2"/>
      <w:r w:rsidR="00466C4D">
        <w:rPr>
          <w:rStyle w:val="CommentReference"/>
        </w:rPr>
        <w:commentReference w:id="2"/>
      </w:r>
      <w:r w:rsidR="00B50C12">
        <w:t xml:space="preserve"> Growth, </w:t>
      </w:r>
      <w:del w:id="3" w:author="Isermann, Dan" w:date="2016-11-29T16:06:00Z">
        <w:r w:rsidR="007D5A1D" w:rsidDel="00835233">
          <w:delText xml:space="preserve">Critical </w:delText>
        </w:r>
      </w:del>
      <w:r w:rsidR="007D5A1D">
        <w:t>Age,</w:t>
      </w:r>
      <w:ins w:id="4" w:author="Isermann, Dan" w:date="2016-12-01T05:31:00Z">
        <w:r w:rsidR="004830AD">
          <w:t xml:space="preserve"> </w:t>
        </w:r>
      </w:ins>
      <w:del w:id="5" w:author="Isermann, Dan" w:date="2016-12-01T05:31:00Z">
        <w:r w:rsidR="007D5A1D" w:rsidDel="004830AD">
          <w:delText xml:space="preserve"> </w:delText>
        </w:r>
      </w:del>
      <w:del w:id="6" w:author="Isermann, Dan" w:date="2016-12-01T05:30:00Z">
        <w:r w:rsidR="007D5A1D" w:rsidDel="004830AD">
          <w:delText xml:space="preserve">Critical </w:delText>
        </w:r>
      </w:del>
      <w:r w:rsidR="007D5A1D">
        <w:t>Length</w:t>
      </w:r>
      <w:r w:rsidR="00576197">
        <w:t xml:space="preserve">, </w:t>
      </w:r>
      <w:ins w:id="7" w:author="Isermann, Dan" w:date="2016-12-01T05:31:00Z">
        <w:r w:rsidR="004830AD">
          <w:t>von Bertalanffy</w:t>
        </w:r>
      </w:ins>
      <w:del w:id="8" w:author="Isermann, Dan" w:date="2016-12-01T05:32:00Z">
        <w:r w:rsidR="00576197" w:rsidDel="004830AD">
          <w:delText>Nonlinear m</w:delText>
        </w:r>
        <w:r w:rsidR="00B50C12" w:rsidDel="004830AD">
          <w:delText>odeling</w:delText>
        </w:r>
      </w:del>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10"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17457F5A" w:rsidR="00D00CFD" w:rsidRDefault="009E6505" w:rsidP="003B53E7">
      <w:pPr>
        <w:pStyle w:val="BodyText"/>
      </w:pPr>
      <w:r>
        <w:t>The average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385A68">
        <w:t xml:space="preserve">the mean length of </w:t>
      </w:r>
      <w:r w:rsidR="00835233">
        <w:t xml:space="preserve">fish in </w:t>
      </w:r>
      <w:r w:rsidR="00353153" w:rsidRPr="00353153">
        <w:t>a population to reach a</w:t>
      </w:r>
      <w:r w:rsidR="00385A68">
        <w:t xml:space="preserve"> </w:t>
      </w:r>
      <w:r w:rsidR="00205946">
        <w:t>specified</w:t>
      </w:r>
      <w:r w:rsidR="00385A68">
        <w:t xml:space="preserve"> value</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del w:id="9" w:author="Derek Ogle" w:date="2016-12-08T09:56:00Z">
        <w:r w:rsidR="00C77E65" w:rsidDel="00D854CA">
          <w:delText xml:space="preserve"> </w:delText>
        </w:r>
        <w:commentRangeStart w:id="10"/>
        <w:r w:rsidR="00D861E7" w:rsidDel="00D854CA">
          <w:delText>Specifically</w:delText>
        </w:r>
      </w:del>
      <w:commentRangeEnd w:id="10"/>
      <w:r w:rsidR="004A2213">
        <w:rPr>
          <w:rStyle w:val="CommentReference"/>
        </w:rPr>
        <w:commentReference w:id="10"/>
      </w:r>
      <w:ins w:id="11" w:author="Derek Ogle" w:date="2016-12-08T09:59:00Z">
        <w:r w:rsidR="004A2213">
          <w:t xml:space="preserve"> </w:t>
        </w:r>
      </w:ins>
      <w:ins w:id="12" w:author="Derek Ogle" w:date="2016-12-08T09:56:00Z">
        <w:r w:rsidR="00D854CA">
          <w:t>Most commonly</w:t>
        </w:r>
      </w:ins>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identifies the age when fish become vulnerable to fishing mortality</w:t>
      </w:r>
      <w:ins w:id="13" w:author="Derek Ogle" w:date="2016-12-08T09:57:00Z">
        <w:r w:rsidR="00D854CA">
          <w:t xml:space="preserve"> as</w:t>
        </w:r>
      </w:ins>
      <w:r w:rsidR="00DA1E2A">
        <w:t xml:space="preserve"> </w:t>
      </w:r>
      <w:ins w:id="14" w:author="Derek Ogle" w:date="2016-12-08T09:57:00Z">
        <w:r w:rsidR="00D854CA">
          <w:t>(</w:t>
        </w:r>
      </w:ins>
      <w:ins w:id="15" w:author="Derek Ogle" w:date="2016-12-08T12:42:00Z">
        <w:r w:rsidR="00AF306A">
          <w:t>originally</w:t>
        </w:r>
      </w:ins>
      <w:ins w:id="16" w:author="Derek Ogle" w:date="2016-12-08T09:57:00Z">
        <w:r w:rsidR="00733C32">
          <w:t xml:space="preserve">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ins>
      <w:r w:rsidR="00D861E7">
        <w:t>in Beverto</w:t>
      </w:r>
      <w:r w:rsidR="003A1B88">
        <w:t>n-Holt equilibrium yield models</w:t>
      </w:r>
      <w:ins w:id="17" w:author="Derek Ogle" w:date="2016-12-08T09:59:00Z">
        <w:r w:rsidR="004A2213">
          <w:t xml:space="preserve"> </w:t>
        </w:r>
        <w:r w:rsidR="004A2213">
          <w:t>(Beverton and Holt, 1957)</w:t>
        </w:r>
      </w:ins>
      <w:r w:rsidR="00DA1E2A">
        <w:t>.</w:t>
      </w:r>
      <w:r w:rsidR="003A1B88">
        <w:t xml:space="preserve"> </w:t>
      </w:r>
      <w:r w:rsidR="00573C46">
        <w:t xml:space="preserve">These models have </w:t>
      </w:r>
      <w:r w:rsidR="00E45CD1">
        <w:t xml:space="preserve">long </w:t>
      </w:r>
      <w:r w:rsidR="00573C46">
        <w:t xml:space="preserve">been </w:t>
      </w:r>
      <w:r w:rsidR="003A1B88">
        <w:t xml:space="preserve">used to simulate fishery responses </w:t>
      </w:r>
      <w:del w:id="18" w:author="Derek Ogle" w:date="2016-12-08T12:42:00Z">
        <w:r w:rsidR="00E36A78" w:rsidDel="00AF306A">
          <w:delText xml:space="preserve">related </w:delText>
        </w:r>
      </w:del>
      <w:r w:rsidR="003A1B88">
        <w:t>to changes in f</w:t>
      </w:r>
      <w:r w:rsidR="00174E89">
        <w:t xml:space="preserve">ishing mortality </w:t>
      </w:r>
      <w:r w:rsidR="00573C46">
        <w:t>(Beverton and Holt, 1957; Ricker</w:t>
      </w:r>
      <w:r w:rsidR="00E45CD1">
        <w:t>,</w:t>
      </w:r>
      <w:r w:rsidR="00573C46">
        <w:t xml:space="preserve"> </w:t>
      </w:r>
      <w:commentRangeStart w:id="19"/>
      <w:commentRangeStart w:id="20"/>
      <w:r w:rsidR="00573C46">
        <w:t>1975</w:t>
      </w:r>
      <w:commentRangeEnd w:id="19"/>
      <w:r w:rsidR="00E45CD1">
        <w:rPr>
          <w:rStyle w:val="CommentReference"/>
        </w:rPr>
        <w:commentReference w:id="19"/>
      </w:r>
      <w:commentRangeEnd w:id="20"/>
      <w:r w:rsidR="00602F2B">
        <w:rPr>
          <w:rStyle w:val="CommentReference"/>
        </w:rPr>
        <w:commentReference w:id="20"/>
      </w:r>
      <w:ins w:id="21" w:author="Derek Ogle" w:date="2016-12-08T11:39:00Z">
        <w:r w:rsidR="00A459C2">
          <w:t>; Quinn and Deriso, 1999</w:t>
        </w:r>
      </w:ins>
      <w:r w:rsidR="00573C46">
        <w:t>).</w:t>
      </w:r>
      <w:r w:rsidR="003A1B88">
        <w:t xml:space="preserve"> </w:t>
      </w:r>
      <w:del w:id="22" w:author="Derek Ogle" w:date="2016-12-08T12:12:00Z">
        <w:r w:rsidR="00573C46" w:rsidDel="00733C32">
          <w:delText>Moreover, r</w:delText>
        </w:r>
      </w:del>
      <w:ins w:id="23" w:author="Derek Ogle" w:date="2016-12-08T12:12:00Z">
        <w:r w:rsidR="00733C32">
          <w:t>R</w:t>
        </w:r>
      </w:ins>
      <w:r w:rsidR="00573C46">
        <w:t xml:space="preserve">elease of the Fisheries Analysis and Simulation Tools (FAST; Slipke and Maceina, 2001) and Fisheries Analysis and Modeling Simulator </w:t>
      </w:r>
      <w:del w:id="24" w:author="Derek Ogle" w:date="2016-12-08T12:12:00Z">
        <w:r w:rsidR="00174E89" w:rsidDel="00733C32">
          <w:delText xml:space="preserve">software </w:delText>
        </w:r>
      </w:del>
      <w:r w:rsidR="00573C46">
        <w:t xml:space="preserve">(FAMS, Slipke and Maceina, 2010) </w:t>
      </w:r>
      <w:ins w:id="25" w:author="Derek Ogle" w:date="2016-12-08T12:44:00Z">
        <w:r w:rsidR="00AF306A">
          <w:t>software</w:t>
        </w:r>
      </w:ins>
      <w:ins w:id="26" w:author="Derek Ogle" w:date="2016-12-08T12:12:00Z">
        <w:r w:rsidR="00AF306A">
          <w:t xml:space="preserve"> </w:t>
        </w:r>
      </w:ins>
      <w:ins w:id="27" w:author="Derek Ogle" w:date="2016-12-08T12:44:00Z">
        <w:r w:rsidR="00AF306A">
          <w:t>packages</w:t>
        </w:r>
      </w:ins>
      <w:ins w:id="28" w:author="Derek Ogle" w:date="2016-12-08T12:12:00Z">
        <w:r w:rsidR="00733C32">
          <w:t xml:space="preserve"> </w:t>
        </w:r>
      </w:ins>
      <w:r w:rsidR="00573C46">
        <w:t>expanded the use of these models</w:t>
      </w:r>
      <w:r w:rsidR="00174E89">
        <w:t xml:space="preserve"> to simulate the effects of length-based harvest regulations on </w:t>
      </w:r>
      <w:r w:rsidR="00E45CD1">
        <w:t xml:space="preserve">freshwater fisheries </w:t>
      </w:r>
      <w:r w:rsidR="003A1B88">
        <w:t>(</w:t>
      </w:r>
      <w:r w:rsidR="00205946">
        <w:t>e.g.,</w:t>
      </w:r>
      <w:ins w:id="29" w:author="Derek Ogle" w:date="2016-12-08T12:44:00Z">
        <w:r w:rsidR="00AF306A">
          <w:t xml:space="preserve"> </w:t>
        </w:r>
      </w:ins>
      <w:del w:id="30" w:author="Derek Ogle" w:date="2016-12-08T10:11:00Z">
        <w:r w:rsidR="00205946" w:rsidDel="00A04436">
          <w:delText xml:space="preserve"> </w:delText>
        </w:r>
        <w:r w:rsidR="003A1B88" w:rsidDel="00A04436">
          <w:delText xml:space="preserve">Slipke et al., </w:delText>
        </w:r>
        <w:commentRangeStart w:id="31"/>
        <w:commentRangeStart w:id="32"/>
        <w:r w:rsidR="003A1B88" w:rsidDel="00A04436">
          <w:delText>1998</w:delText>
        </w:r>
        <w:commentRangeEnd w:id="31"/>
        <w:r w:rsidR="00927325" w:rsidDel="00A04436">
          <w:rPr>
            <w:rStyle w:val="CommentReference"/>
          </w:rPr>
          <w:commentReference w:id="31"/>
        </w:r>
        <w:commentRangeEnd w:id="32"/>
        <w:r w:rsidR="00374467" w:rsidDel="00A04436">
          <w:rPr>
            <w:rStyle w:val="CommentReference"/>
          </w:rPr>
          <w:commentReference w:id="32"/>
        </w:r>
        <w:r w:rsidR="003A1B88" w:rsidDel="00A04436">
          <w:delText xml:space="preserve">; </w:delText>
        </w:r>
      </w:del>
      <w:ins w:id="33" w:author="Derek Ogle" w:date="2016-12-08T11:38:00Z">
        <w:r w:rsidR="00A459C2">
          <w:t>Isermann et al., 2002</w:t>
        </w:r>
        <w:r w:rsidR="00A459C2">
          <w:rPr>
            <w:rStyle w:val="CommentReference"/>
          </w:rPr>
          <w:commentReference w:id="34"/>
        </w:r>
        <w:r w:rsidR="00A459C2">
          <w:t xml:space="preserve">; </w:t>
        </w:r>
      </w:ins>
      <w:r w:rsidR="003A1B88">
        <w:t>Brenden et al.</w:t>
      </w:r>
      <w:ins w:id="35" w:author="Derek Ogle" w:date="2016-12-08T11:24:00Z">
        <w:r w:rsidR="00F72D03">
          <w:t>,</w:t>
        </w:r>
      </w:ins>
      <w:r w:rsidR="003A1B88">
        <w:t xml:space="preserve"> 2007; Colvin et al</w:t>
      </w:r>
      <w:ins w:id="36" w:author="Derek Ogle" w:date="2016-12-08T11:24:00Z">
        <w:r w:rsidR="00F72D03">
          <w:t>.</w:t>
        </w:r>
      </w:ins>
      <w:r w:rsidR="003A1B88">
        <w:t xml:space="preserve">, </w:t>
      </w:r>
      <w:commentRangeStart w:id="37"/>
      <w:r w:rsidR="003A1B88">
        <w:t>2014</w:t>
      </w:r>
      <w:commentRangeEnd w:id="37"/>
      <w:r w:rsidR="00205946">
        <w:rPr>
          <w:rStyle w:val="CommentReference"/>
        </w:rPr>
        <w:commentReference w:id="37"/>
      </w:r>
      <w:r w:rsidR="003A1B88">
        <w:t>)</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del w:id="38" w:author="Derek Ogle" w:date="2016-12-08T12:44:00Z">
        <w:r w:rsidR="003A7725" w:rsidDel="00524E7C">
          <w:delText>,</w:delText>
        </w:r>
      </w:del>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moveToRangeStart w:id="39" w:author="Derek Ogle" w:date="2016-12-08T12:14:00Z" w:name="move468962585"/>
      <w:moveTo w:id="40" w:author="Derek Ogle" w:date="2016-12-08T12:14:00Z">
        <w:r w:rsidR="00733C32">
          <w:t>likely responds (or is related) to the many abiotic and biotic factors that affect growth of fish (Brett, 1979; Lorenzen, 2016).</w:t>
        </w:r>
      </w:moveTo>
      <w:moveToRangeEnd w:id="39"/>
      <w:del w:id="41" w:author="Derek Ogle" w:date="2016-12-08T12:15:00Z">
        <w:r w:rsidR="00E36A78" w:rsidDel="006A42E0">
          <w:delText>could be compared among groups.</w:delText>
        </w:r>
      </w:del>
      <w:r w:rsidR="00E36A78">
        <w:t xml:space="preserve"> </w:t>
      </w:r>
      <w:ins w:id="42" w:author="Derek Ogle" w:date="2016-12-08T12:15:00Z">
        <w:r w:rsidR="006A42E0">
          <w:t xml:space="preserve">For example, </w:t>
        </w:r>
      </w:ins>
      <w:del w:id="43" w:author="Derek Ogle" w:date="2016-12-08T12:15:00Z">
        <w:r w:rsidR="003A7725" w:rsidDel="006A42E0">
          <w:delText>A</w:delText>
        </w:r>
      </w:del>
      <w:ins w:id="44" w:author="Derek Ogle" w:date="2016-12-08T12:15:00Z">
        <w:r w:rsidR="006A42E0">
          <w:t>a</w:t>
        </w:r>
      </w:ins>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3A7725">
        <w:t xml:space="preserve">grew </w:t>
      </w:r>
      <w:r w:rsidR="00DB7944">
        <w:t xml:space="preserve">slowly </w:t>
      </w:r>
      <w:r w:rsidR="003A7725">
        <w:t xml:space="preserve">compared to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ins w:id="45" w:author="Derek Ogle" w:date="2016-12-08T12:15:00Z">
        <w:r w:rsidR="006A42E0">
          <w:t xml:space="preserve">may be </w:t>
        </w:r>
      </w:ins>
      <w:ins w:id="46" w:author="Derek Ogle" w:date="2016-12-08T12:18:00Z">
        <w:r w:rsidR="006A42E0">
          <w:t xml:space="preserve">useful </w:t>
        </w:r>
      </w:ins>
      <w:ins w:id="47" w:author="Derek Ogle" w:date="2016-12-08T12:15:00Z">
        <w:r w:rsidR="006A42E0">
          <w:t>for comparing growth among populations.</w:t>
        </w:r>
      </w:ins>
      <w:moveFromRangeStart w:id="48" w:author="Derek Ogle" w:date="2016-12-08T12:14:00Z" w:name="move468962585"/>
      <w:moveFrom w:id="49" w:author="Derek Ogle" w:date="2016-12-08T12:14:00Z">
        <w:r w:rsidR="00385A68" w:rsidDel="00733C32">
          <w:t>likely responds (or is related</w:t>
        </w:r>
        <w:r w:rsidDel="00733C32">
          <w:t>) to</w:t>
        </w:r>
        <w:r w:rsidR="00385A68" w:rsidDel="00733C32">
          <w:t xml:space="preserve"> the many abiotic and biotic factors that affect gro</w:t>
        </w:r>
        <w:r w:rsidR="00281C99" w:rsidDel="00733C32">
          <w:t>wth of fish (Brett, 1979</w:t>
        </w:r>
        <w:r w:rsidR="004444A9" w:rsidDel="00733C32">
          <w:t>; Lorenzen, 2016</w:t>
        </w:r>
        <w:r w:rsidR="00281C99" w:rsidDel="00733C32">
          <w:t>)</w:t>
        </w:r>
        <w:r w:rsidR="00385A68" w:rsidDel="00733C32">
          <w:t>.</w:t>
        </w:r>
      </w:moveFrom>
      <w:moveFromRangeEnd w:id="48"/>
    </w:p>
    <w:p w14:paraId="2DC44895" w14:textId="79EDA3B3"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w:del w:id="50" w:author="Derek Ogle" w:date="2016-12-08T12:19:00Z">
        <w:r w:rsidR="00A33D88" w:rsidDel="006A42E0">
          <w:delText>of</w:delText>
        </w:r>
        <w:r w:rsidDel="006A42E0">
          <w:delText xml:space="preserve"> </w:delText>
        </w:r>
      </w:del>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w:t>
      </w:r>
      <w:commentRangeStart w:id="51"/>
      <w:commentRangeStart w:id="52"/>
      <w:r w:rsidR="00174E89">
        <w:t>1957</w:t>
      </w:r>
      <w:commentRangeEnd w:id="51"/>
      <w:r w:rsidR="00174E89">
        <w:rPr>
          <w:rStyle w:val="CommentReference"/>
        </w:rPr>
        <w:commentReference w:id="51"/>
      </w:r>
      <w:commentRangeEnd w:id="52"/>
      <w:r w:rsidR="001D51A6">
        <w:rPr>
          <w:rStyle w:val="CommentReference"/>
        </w:rPr>
        <w:commentReference w:id="52"/>
      </w:r>
      <w:r w:rsidR="00174E89">
        <w:t xml:space="preserve">; </w:t>
      </w:r>
      <w:ins w:id="53" w:author="Derek Ogle" w:date="2016-12-08T11:49:00Z">
        <w:r w:rsidR="00657CBF">
          <w:t>Gulland, 1973;</w:t>
        </w:r>
        <w:r w:rsidR="00657CBF">
          <w:t xml:space="preserve"> </w:t>
        </w:r>
      </w:ins>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w:t>
      </w:r>
      <w:r w:rsidR="007B064B">
        <w:lastRenderedPageBreak/>
        <w:t xml:space="preserve">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 likelihood ratio tests, or information criterion approaches; Ogle et al 201X)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748B912E" w:rsidR="00FA7F9C" w:rsidRDefault="00815159" w:rsidP="003B53E7">
      <w:pPr>
        <w:pStyle w:val="BodyText"/>
      </w:pPr>
      <w:r>
        <w:t xml:space="preserve">Additionally, some parameters in the usual VBGFs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774622D8"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00EA1993">
        <w:t xml:space="preserve">to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w:t>
      </w:r>
      <w:commentRangeStart w:id="54"/>
      <w:commentRangeStart w:id="55"/>
      <w:r w:rsidR="0006728C">
        <w:t>and</w:t>
      </w:r>
      <w:commentRangeEnd w:id="54"/>
      <w:r w:rsidR="003A7725">
        <w:rPr>
          <w:rStyle w:val="CommentReference"/>
        </w:rPr>
        <w:commentReference w:id="54"/>
      </w:r>
      <w:commentRangeEnd w:id="55"/>
      <w:r w:rsidR="00AF306A">
        <w:rPr>
          <w:rStyle w:val="CommentReference"/>
        </w:rPr>
        <w:commentReference w:id="55"/>
      </w:r>
      <w:r w:rsidR="0006728C">
        <w:t xml:space="preserve">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10D2A698" w:rsidR="00C802EC" w:rsidRDefault="00C802EC" w:rsidP="003B53E7">
      <w:r>
        <w:t xml:space="preserve">A variety of parameterizations of the VBGF have been </w:t>
      </w:r>
      <w:r w:rsidR="0006728C">
        <w:t xml:space="preserve">used </w:t>
      </w:r>
      <w:r>
        <w:t>to model growth in length of fishes (</w:t>
      </w:r>
      <w:commentRangeStart w:id="56"/>
      <w:r>
        <w:t>Ogle et al.</w:t>
      </w:r>
      <w:r w:rsidR="0099375F">
        <w:t>, 201X</w:t>
      </w:r>
      <w:commentRangeEnd w:id="56"/>
      <w:r w:rsidR="004B4446">
        <w:rPr>
          <w:rStyle w:val="CommentReference"/>
        </w:rPr>
        <w:commentReference w:id="56"/>
      </w:r>
      <w:r>
        <w:t>). The most common parameterization (Beverton and Holt</w:t>
      </w:r>
      <w:r w:rsidR="0099375F">
        <w:t>,</w:t>
      </w:r>
      <w:r>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4AC2E2AE"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del w:id="57" w:author="Derek Ogle" w:date="2016-12-08T12:52:00Z">
        <w:r w:rsidRPr="00722EB0" w:rsidDel="004B4446">
          <w:delText xml:space="preserve">or </w:delText>
        </w:r>
      </w:del>
      <w:ins w:id="58" w:author="Derek Ogle" w:date="2016-12-08T12:52:00Z">
        <w:r w:rsidR="004B4446">
          <w:t>hereafter,</w:t>
        </w:r>
        <w:r w:rsidR="004B4446" w:rsidRPr="00722EB0">
          <w:t xml:space="preserve"> </w:t>
        </w:r>
      </w:ins>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w:t>
      </w:r>
      <w:r>
        <w:lastRenderedPageBreak/>
        <w:t>1980</w:t>
      </w:r>
      <w:r w:rsidR="00EA1993">
        <w:t>; Ogle et al., 201X</w:t>
      </w:r>
      <w:r>
        <w:t>),</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del w:id="59" w:author="Derek Ogle" w:date="2016-12-08T12:53:00Z">
        <w:r w:rsidRPr="00722EB0" w:rsidDel="004B4446">
          <w:delText xml:space="preserve">time </w:delText>
        </w:r>
        <w:r w:rsidR="00114E4C" w:rsidDel="004B4446">
          <w:delText xml:space="preserve">(hereafter, </w:delText>
        </w:r>
      </w:del>
      <w:r w:rsidR="00114E4C">
        <w:t>a</w:t>
      </w:r>
      <w:r w:rsidRPr="00722EB0">
        <w:t>ge</w:t>
      </w:r>
      <w:del w:id="60" w:author="Derek Ogle" w:date="2016-12-08T12:53:00Z">
        <w:r w:rsidR="00114E4C" w:rsidDel="004B4446">
          <w:delText>)</w:delText>
        </w:r>
      </w:del>
      <w:r w:rsidRPr="00722EB0">
        <w:t xml:space="preserv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AF10B5F"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4E0BDCCA" w:rsidR="00E75EA3" w:rsidRDefault="00E75EA3" w:rsidP="003B53E7">
      <w:pPr>
        <w:ind w:firstLine="0"/>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is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Pr="00E75EA3">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then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represents the theoretical</w:t>
      </w:r>
      <w:r>
        <w:t xml:space="preserve"> </w:t>
      </w:r>
      <w:r w:rsidRPr="00722EB0">
        <w:t xml:space="preserve">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 and,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replaced with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3B53E7">
        <w:t>,</w:t>
      </w:r>
      <w:r>
        <w:t xml:space="preserve"> then Eq. (3) reduces to</w:t>
      </w:r>
      <w:r w:rsidR="003B53E7">
        <w:t xml:space="preserve"> Eq. (1</w:t>
      </w:r>
      <w:r>
        <w:t xml:space="preserve">a). Similarly, if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then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represents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when </w:t>
      </w:r>
      <w:r>
        <w:rPr>
          <w:i/>
        </w:rPr>
        <w:t>t</w:t>
      </w:r>
      <w:r w:rsidR="00547450">
        <w:t xml:space="preserve"> </w:t>
      </w:r>
      <w:r>
        <w:t>=</w:t>
      </w:r>
      <w:r w:rsidR="00547450">
        <w:t xml:space="preserve"> </w:t>
      </w:r>
      <w:r>
        <w:t>0 (i.e., the y-intercept), and</w:t>
      </w:r>
      <w:r w:rsidR="003B53E7">
        <w:t xml:space="preserve">, 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is replaced with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 then Eq. (3</w:t>
      </w:r>
      <w:r>
        <w:t>) reduces to</w:t>
      </w:r>
      <w:r w:rsidR="003B53E7">
        <w:t xml:space="preserve"> Eq. (2a).</w:t>
      </w:r>
      <w:r w:rsidR="0025578B">
        <w:t xml:space="preserve"> </w:t>
      </w:r>
      <w:r w:rsidR="003B53E7">
        <w:t>Thus, Eqs. (1) and (2) are special cases of Eq. (3) and only differ in whether they are parameterized to estimate the x- or y-intercept (Figure 1).</w:t>
      </w:r>
      <w:r w:rsidR="009651D6">
        <w:t xml:space="preserve"> 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t xml:space="preserve"> is</w:t>
      </w:r>
      <w:r w:rsidR="009651D6">
        <w:t xml:space="preserve"> set to a constant value </w:t>
      </w:r>
      <w:r w:rsidR="00547450">
        <w:t xml:space="preserve">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651D6">
        <w:t xml:space="preserve"> </w:t>
      </w:r>
      <w:r w:rsidR="00547450">
        <w:t xml:space="preserve">is estimated, </w:t>
      </w:r>
      <w:r w:rsidR="009651D6">
        <w:t xml:space="preserve">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547450">
        <w:t xml:space="preserve"> is</w:t>
      </w:r>
      <w:r w:rsidR="009651D6">
        <w:t xml:space="preserve"> set to a constant value </w:t>
      </w:r>
      <w:r w:rsidR="00547450">
        <w:t xml:space="preserve">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t xml:space="preserve"> is estimated</w:t>
      </w:r>
      <w:r w:rsidR="009651D6">
        <w:t xml:space="preserve">. Thus, Eq. (3) </w:t>
      </w:r>
      <w:del w:id="61" w:author="Derek Ogle" w:date="2016-12-08T12:54:00Z">
        <w:r w:rsidR="009651D6" w:rsidDel="004B4446">
          <w:delText>will have</w:delText>
        </w:r>
      </w:del>
      <w:ins w:id="62" w:author="Derek Ogle" w:date="2016-12-08T12:54:00Z">
        <w:r w:rsidR="004B4446">
          <w:t xml:space="preserve"> has</w:t>
        </w:r>
      </w:ins>
      <w:r w:rsidR="009651D6">
        <w:t xml:space="preserve"> three </w:t>
      </w:r>
      <w:r w:rsidR="008E384F">
        <w:t xml:space="preserve">estimable </w:t>
      </w:r>
      <w:r w:rsidR="009651D6">
        <w:t>parameters.</w:t>
      </w:r>
    </w:p>
    <w:p w14:paraId="3010C8BA" w14:textId="6DC91403" w:rsidR="0025578B" w:rsidRDefault="0025578B" w:rsidP="0025578B">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 xml:space="preserve">age of biological interest such that the </w:t>
      </w:r>
      <w:r>
        <w:lastRenderedPageBreak/>
        <w:t>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length of biological interest such that the mean age for fish of that length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223C7805" w14:textId="2B08E861" w:rsidR="00FA7F9C" w:rsidRDefault="00FA7F9C" w:rsidP="003B53E7">
      <w:pPr>
        <w:pStyle w:val="Heading1"/>
      </w:pPr>
      <w:r w:rsidRPr="000E4F40">
        <w:t>Methods</w:t>
      </w:r>
    </w:p>
    <w:p w14:paraId="31FB5B42" w14:textId="49A91A14" w:rsidR="00B260EC" w:rsidRDefault="00B260EC" w:rsidP="003B53E7">
      <w:r>
        <w:t>We demonstrate use of Eq. (3)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39019C92"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ED0507">
        <w:t>Big Bay de Noc, Lake Michigan</w:t>
      </w:r>
      <w:r w:rsidR="00034FCA">
        <w:t xml:space="preserve"> </w:t>
      </w:r>
      <w:r w:rsidR="00ED0507">
        <w:t>in October 2012 and 2013</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2D2B94">
        <w:t xml:space="preserve">mean </w:t>
      </w:r>
      <w:r w:rsidR="0054202F">
        <w:t>age</w:t>
      </w:r>
      <w:r w:rsidR="00EA36C1">
        <w:t xml:space="preserve"> required to reach 480 mm T</w:t>
      </w:r>
      <w:r w:rsidR="00EA36C1" w:rsidRPr="00CE02EE">
        <w:t>L (</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 Ogle et al. 201X).</w:t>
      </w:r>
      <w:r w:rsidR="00BE6FFB">
        <w:t xml:space="preserve"> Results from </w:t>
      </w:r>
      <w:r w:rsidR="00BE6FFB">
        <w:lastRenderedPageBreak/>
        <w:t xml:space="preserve">fitting Eqs. (1) and (2) were algebraically rearranged to </w:t>
      </w:r>
      <w:r w:rsidR="00E4192F">
        <w:t xml:space="preserve">derive an </w:t>
      </w:r>
      <w:r w:rsidR="00BE6FFB">
        <w:t>estimate</w:t>
      </w:r>
      <w:r w:rsidR="00E4192F">
        <w:t xml:space="preserve"> of</w:t>
      </w:r>
      <w:r w:rsidR="00BE6FFB">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w:t>
      </w:r>
      <w:commentRangeStart w:id="63"/>
      <w:commentRangeStart w:id="64"/>
      <w:r w:rsidR="00BE6FFB">
        <w:t>999</w:t>
      </w:r>
      <w:commentRangeEnd w:id="63"/>
      <w:r w:rsidR="00034FCA">
        <w:rPr>
          <w:rStyle w:val="CommentReference"/>
        </w:rPr>
        <w:commentReference w:id="63"/>
      </w:r>
      <w:commentRangeEnd w:id="64"/>
      <w:r w:rsidR="00CA5A38">
        <w:rPr>
          <w:rStyle w:val="CommentReference"/>
        </w:rPr>
        <w:commentReference w:id="64"/>
      </w:r>
      <w:r w:rsidR="00BE6FFB">
        <w:t xml:space="preserve"> non-parametric bootstrap samples of mean-centered residuals </w:t>
      </w:r>
      <w:r w:rsidR="00F01B29">
        <w:t xml:space="preserve">were </w:t>
      </w:r>
      <w:r w:rsidR="00BE6FFB">
        <w:t xml:space="preserve">computed with the nlsBoot() function from the nlstools package 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ins w:id="65" w:author="Derek Ogle" w:date="2016-12-08T13:12:00Z">
        <w:r w:rsidR="009D2475">
          <w:t>function</w:t>
        </w:r>
        <w:r w:rsidR="00CA5A38">
          <w:t xml:space="preserve"> </w:t>
        </w:r>
      </w:ins>
      <w:r w:rsidR="00BE6FFB">
        <w:t>parameter</w:t>
      </w:r>
      <w:ins w:id="66" w:author="Derek Ogle" w:date="2016-12-08T13:12:00Z">
        <w:r w:rsidR="00CA5A38">
          <w:t xml:space="preserve">, </w:t>
        </w:r>
      </w:ins>
      <w:del w:id="67" w:author="Derek Ogle" w:date="2016-12-08T13:12:00Z">
        <w:r w:rsidR="00BE6FFB" w:rsidDel="00CA5A38">
          <w:delText xml:space="preserve"> </w:delText>
        </w:r>
        <w:r w:rsidR="00F01B29" w:rsidDel="00CA5A38">
          <w:delText>and</w:delText>
        </w:r>
      </w:del>
      <w:r w:rsidR="00F01B29">
        <w:t xml:space="preserve"> derived </w:t>
      </w:r>
      <m:oMath>
        <m:sSub>
          <m:sSubPr>
            <m:ctrlPr>
              <w:ins w:id="68" w:author="Derek Ogle" w:date="2016-12-08T13:12:00Z">
                <w:rPr>
                  <w:rFonts w:ascii="Cambria Math" w:hAnsi="Cambria Math"/>
                  <w:i/>
                </w:rPr>
              </w:ins>
            </m:ctrlPr>
          </m:sSubPr>
          <m:e>
            <m:r>
              <w:ins w:id="69" w:author="Derek Ogle" w:date="2016-12-08T13:12:00Z">
                <w:rPr>
                  <w:rFonts w:ascii="Cambria Math" w:hAnsi="Cambria Math"/>
                </w:rPr>
                <m:t>t</m:t>
              </w:ins>
            </m:r>
          </m:e>
          <m:sub>
            <m:r>
              <w:ins w:id="70" w:author="Derek Ogle" w:date="2016-12-08T13:12:00Z">
                <w:rPr>
                  <w:rFonts w:ascii="Cambria Math" w:hAnsi="Cambria Math"/>
                </w:rPr>
                <m:t>480</m:t>
              </w:ins>
            </m:r>
          </m:sub>
        </m:sSub>
      </m:oMath>
      <w:ins w:id="71" w:author="Derek Ogle" w:date="2016-12-08T13:12:00Z">
        <w:r w:rsidR="00CA5A38">
          <w:t xml:space="preserve"> estimate, and predicted le</w:t>
        </w:r>
      </w:ins>
      <w:ins w:id="72" w:author="Derek Ogle" w:date="2016-12-08T13:13:00Z">
        <w:r w:rsidR="00CA5A38">
          <w:t>n</w:t>
        </w:r>
      </w:ins>
      <w:ins w:id="73" w:author="Derek Ogle" w:date="2016-12-08T13:12:00Z">
        <w:r w:rsidR="00CA5A38">
          <w:t xml:space="preserve">gth-at-age </w:t>
        </w:r>
      </w:ins>
      <w:del w:id="74" w:author="Derek Ogle" w:date="2016-12-08T13:13:00Z">
        <w:r w:rsidR="00F01B29" w:rsidDel="00CA5A38">
          <w:delText xml:space="preserve">value </w:delText>
        </w:r>
      </w:del>
      <w:r w:rsidR="00A31AE7">
        <w:t>were the 5% and 9</w:t>
      </w:r>
      <w:r w:rsidR="00BE6FFB">
        <w:t xml:space="preserve">5% percentile values of </w:t>
      </w:r>
      <w:ins w:id="75" w:author="Derek Ogle" w:date="2016-12-08T13:13:00Z">
        <w:r w:rsidR="00CA5A38">
          <w:t>the 999 bootstrap</w:t>
        </w:r>
      </w:ins>
      <w:del w:id="76" w:author="Derek Ogle" w:date="2016-12-08T13:13:00Z">
        <w:r w:rsidR="00BE6FFB" w:rsidDel="00CA5A38">
          <w:delText>parameter</w:delText>
        </w:r>
        <w:r w:rsidR="00F01B29" w:rsidDel="00CA5A38">
          <w:delText xml:space="preserve"> or derived value</w:delText>
        </w:r>
      </w:del>
      <w:r w:rsidR="00BE6FFB">
        <w:t xml:space="preserve"> </w:t>
      </w:r>
      <w:commentRangeStart w:id="77"/>
      <w:commentRangeStart w:id="78"/>
      <w:r w:rsidR="00BE6FFB">
        <w:t>estimates</w:t>
      </w:r>
      <w:commentRangeEnd w:id="77"/>
      <w:r w:rsidR="00034FCA">
        <w:rPr>
          <w:rStyle w:val="CommentReference"/>
        </w:rPr>
        <w:commentReference w:id="77"/>
      </w:r>
      <w:commentRangeEnd w:id="78"/>
      <w:r w:rsidR="00CA5A38">
        <w:rPr>
          <w:rStyle w:val="CommentReference"/>
        </w:rPr>
        <w:commentReference w:id="78"/>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5B2D6E8A"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w:t>
      </w:r>
      <w:commentRangeStart w:id="79"/>
      <w:commentRangeStart w:id="80"/>
      <w:r w:rsidR="00692527">
        <w:t>light</w:t>
      </w:r>
      <w:commentRangeEnd w:id="79"/>
      <w:r w:rsidR="00692527">
        <w:rPr>
          <w:rStyle w:val="CommentReference"/>
        </w:rPr>
        <w:commentReference w:id="79"/>
      </w:r>
      <w:commentRangeEnd w:id="80"/>
      <w:r w:rsidR="009D2475">
        <w:rPr>
          <w:rStyle w:val="CommentReference"/>
        </w:rPr>
        <w:commentReference w:id="80"/>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del w:id="81" w:author="Derek Ogle" w:date="2016-12-08T13:15:00Z">
        <w:r w:rsidR="00DC4044" w:rsidDel="009D2475">
          <w:delText>,</w:delText>
        </w:r>
      </w:del>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at the time data were collected</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lastRenderedPageBreak/>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bootstrap method (Table 1).</w:t>
      </w:r>
      <w:r w:rsidR="007953DD">
        <w:t xml:space="preserve"> Lake whitefish from </w:t>
      </w:r>
      <w:del w:id="82" w:author="Derek Ogle" w:date="2016-12-08T13:17:00Z">
        <w:r w:rsidR="007953DD" w:rsidDel="009D2475">
          <w:delText xml:space="preserve">the </w:delText>
        </w:r>
      </w:del>
      <w:r w:rsidR="007953DD">
        <w:t>Big Bay de Noc</w:t>
      </w:r>
      <w:del w:id="83" w:author="Derek Ogle" w:date="2016-12-08T13:17:00Z">
        <w:r w:rsidR="007953DD" w:rsidDel="009D2475">
          <w:delText xml:space="preserve"> </w:delText>
        </w:r>
        <w:commentRangeStart w:id="84"/>
        <w:r w:rsidR="007953DD" w:rsidDel="009D2475">
          <w:delText>genetic stock</w:delText>
        </w:r>
      </w:del>
      <w:commentRangeEnd w:id="84"/>
      <w:r w:rsidR="009D2475">
        <w:rPr>
          <w:rStyle w:val="CommentReference"/>
        </w:rPr>
        <w:commentReference w:id="84"/>
      </w:r>
      <w:r w:rsidR="007953DD">
        <w:t xml:space="preserve"> reached a total length of 480 mm at approximately 8 years of age.</w:t>
      </w:r>
    </w:p>
    <w:p w14:paraId="7074D6C9" w14:textId="3035AEE8"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76D6F">
        <w:t xml:space="preserve"> 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79FEC299" w14:textId="74E4B96B" w:rsidR="00FE416D" w:rsidRDefault="00535D03" w:rsidP="003B53E7">
      <w:pPr>
        <w:pStyle w:val="BodyText"/>
      </w:pPr>
      <w:r>
        <w:t>Eq. (3) is a simple parameterization of the VBGF that includes the traditional and original</w:t>
      </w:r>
      <w:r w:rsidR="007E23F8">
        <w:t xml:space="preserve"> </w:t>
      </w:r>
      <w:r>
        <w:t>VBGF parameterizations as special cases. However, Eq. (3) is</w:t>
      </w:r>
      <w:r w:rsidR="007E23F8">
        <w:t xml:space="preserve"> more</w:t>
      </w:r>
      <w:r>
        <w:t xml:space="preserve"> flexible in that it may be used to estimate mean length for any </w:t>
      </w:r>
      <w:r w:rsidR="00D34F24">
        <w:t xml:space="preserve">specific </w:t>
      </w:r>
      <w:r>
        <w:t xml:space="preserve">age or mean age for any </w:t>
      </w:r>
      <w:r w:rsidR="00D34F24">
        <w:t xml:space="preserve">specific </w:t>
      </w:r>
      <w:r>
        <w:t>length, rather than only intercept</w:t>
      </w:r>
      <w:del w:id="85" w:author="Derek Ogle" w:date="2016-12-08T13:18:00Z">
        <w:r w:rsidDel="009D2475">
          <w:delText>s</w:delText>
        </w:r>
      </w:del>
      <w:r w:rsidR="00D34F24">
        <w:t xml:space="preserve"> values</w:t>
      </w:r>
      <w:r>
        <w:t xml:space="preserve"> as with </w:t>
      </w:r>
      <w:r w:rsidR="007E23F8">
        <w:t xml:space="preserve">the </w:t>
      </w:r>
      <w:r w:rsidR="00B40370">
        <w:t>common</w:t>
      </w:r>
      <w:r w:rsidR="007E23F8">
        <w:t xml:space="preserve"> and original VBGFs</w:t>
      </w:r>
      <w:r>
        <w:t xml:space="preserve">. </w:t>
      </w:r>
      <w:r w:rsidR="007E23F8">
        <w:t>Point</w:t>
      </w:r>
      <w:r w:rsidR="00D34F24">
        <w:t>-</w:t>
      </w:r>
      <w:r w:rsidR="007E23F8">
        <w:t xml:space="preserve"> and bootstrapped</w:t>
      </w:r>
      <w:r w:rsidR="00D34F24">
        <w:t>-</w:t>
      </w:r>
      <w:r w:rsidR="007E23F8">
        <w:t xml:space="preserve">interval estimates for mean age at a </w:t>
      </w:r>
      <w:r w:rsidR="004830AD">
        <w:t xml:space="preserve">specific </w:t>
      </w:r>
      <w:r w:rsidR="007E23F8">
        <w:t>le</w:t>
      </w:r>
      <w:r w:rsidR="00B40370">
        <w:t xml:space="preserv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from Eq. (3) match those derived from estimated parameters from Eqs. (2) and (3). However, use of Eq. (3) allows for use of likelihood profile methods to estimate confidence intervals and model selection procedures to statistically determin</w:t>
      </w:r>
      <w:r w:rsidR="00B40370">
        <w:t>e if mean age at the</w:t>
      </w:r>
      <w:r w:rsidR="007E23F8">
        <w:t xml:space="preserve"> </w:t>
      </w:r>
      <w:r w:rsidR="004830AD">
        <w:t>specified</w:t>
      </w:r>
      <w:r w:rsidR="007E23F8">
        <w:t xml:space="preserve"> length differs among populations.</w:t>
      </w:r>
      <w:r w:rsidR="000902CD">
        <w:t xml:space="preserve"> We suggest using Eq. (3) </w:t>
      </w:r>
      <w:r w:rsidR="000902CD">
        <w:lastRenderedPageBreak/>
        <w:t xml:space="preserve">when interest lies in estimating mean age at a </w:t>
      </w:r>
      <w:r w:rsidR="004830AD">
        <w:t>specific</w:t>
      </w:r>
      <w:r w:rsidR="000902CD">
        <w:t xml:space="preserve"> length or determining if the mean age at a </w:t>
      </w:r>
      <w:r w:rsidR="004830AD">
        <w:t xml:space="preserve">specific </w:t>
      </w:r>
      <w:r w:rsidR="000902CD">
        <w:t>length differs among populations.</w:t>
      </w:r>
    </w:p>
    <w:p w14:paraId="7DF5E0D4" w14:textId="77777777" w:rsidR="00532633" w:rsidRDefault="00532633" w:rsidP="003B53E7">
      <w:pPr>
        <w:pStyle w:val="BodyText"/>
      </w:pPr>
    </w:p>
    <w:p w14:paraId="5CBF17BB" w14:textId="77777777" w:rsidR="00681B21" w:rsidRPr="007A45B8" w:rsidRDefault="00EE1FBD" w:rsidP="003B53E7">
      <w:pPr>
        <w:pStyle w:val="Heading3"/>
      </w:pPr>
      <w:bookmarkStart w:id="86" w:name="acknowledgments"/>
      <w:bookmarkEnd w:id="86"/>
      <w:r w:rsidRPr="007A45B8">
        <w:t>Acknowledgments</w:t>
      </w:r>
    </w:p>
    <w:p w14:paraId="6CA76A17" w14:textId="422825B3" w:rsidR="00882B84" w:rsidRDefault="001645C9" w:rsidP="001645C9">
      <w:pPr>
        <w:ind w:firstLine="0"/>
      </w:pPr>
      <w:r>
        <w:tab/>
      </w:r>
      <w:r w:rsidR="00D34F24">
        <w:t>We thank M.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r w:rsidR="00F566FC">
        <w:t>XXX</w:t>
      </w:r>
      <w:r w:rsidR="007C08DB">
        <w:t>, and two anonymous reviewers</w:t>
      </w:r>
      <w:r w:rsidR="005C3886">
        <w:t xml:space="preserve">. </w:t>
      </w:r>
      <w:r w:rsidR="00D34F24" w:rsidRPr="004442E7" w:rsidDel="00D34F24">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87" w:name="appendices"/>
      <w:bookmarkStart w:id="88" w:name="appendix-1"/>
      <w:bookmarkEnd w:id="87"/>
      <w:bookmarkEnd w:id="88"/>
    </w:p>
    <w:p w14:paraId="04BB60DF" w14:textId="77777777" w:rsidR="00050EAC" w:rsidRPr="00050EAC" w:rsidRDefault="00050EAC" w:rsidP="001645C9">
      <w:pPr>
        <w:pStyle w:val="FirstParagraph"/>
      </w:pPr>
    </w:p>
    <w:p w14:paraId="6D9DD802" w14:textId="34B52446" w:rsidR="00F74D3A" w:rsidRDefault="00F74D3A" w:rsidP="003B53E7">
      <w:pPr>
        <w:pStyle w:val="Heading3"/>
      </w:pPr>
      <w:bookmarkStart w:id="89" w:name="references"/>
      <w:bookmarkEnd w:id="89"/>
      <w:r>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3B53E7">
      <w:pPr>
        <w:pStyle w:val="Heading3"/>
      </w:pPr>
      <w:r w:rsidRPr="003F5437">
        <w:t>References</w:t>
      </w:r>
    </w:p>
    <w:p w14:paraId="218F4A98" w14:textId="6CDCB503" w:rsidR="00927325" w:rsidRDefault="00927325" w:rsidP="007F6E69">
      <w:pPr>
        <w:pStyle w:val="Bibliography"/>
      </w:pPr>
      <w:r>
        <w:t xml:space="preserve">Allen, M. S., Miranda, L. 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11"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90" w:name="The_New_River,_Virginia,_muskellunge_fis"/>
      <w:bookmarkStart w:id="91" w:name="Abstract"/>
      <w:bookmarkEnd w:id="90"/>
      <w:bookmarkEnd w:id="91"/>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214BF768" w14:textId="55A2A4BF" w:rsidR="001B08EA" w:rsidRPr="00281C99" w:rsidRDefault="001B08EA" w:rsidP="001645C9">
      <w:pPr>
        <w:pStyle w:val="Bibliography"/>
        <w:jc w:val="left"/>
        <w:rPr>
          <w:rFonts w:eastAsia="Times New Roman"/>
        </w:rPr>
      </w:pPr>
      <w:r>
        <w:rPr>
          <w:rFonts w:eastAsia="Times New Roman"/>
        </w:rPr>
        <w:lastRenderedPageBreak/>
        <w:t xml:space="preserve">Clark, Jr., R. D. 1983. Potential effects of voluntary catch and release of fish in recreational fisheries. </w:t>
      </w:r>
      <w:r>
        <w:t>N. Am. J. Fish. Manag. 3, 306-314. DOI: 10.1577/1548-8659(1983)3&lt;306:PEOVCA&gt;2.0CO;2</w:t>
      </w:r>
    </w:p>
    <w:p w14:paraId="7B5D8E96" w14:textId="30C48D34"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14AFDAFD" w14:textId="0D9AE758" w:rsidR="00855DDE" w:rsidRDefault="00855DDE" w:rsidP="003B53E7">
      <w:pPr>
        <w:pStyle w:val="Bibliography"/>
      </w:pPr>
      <w:r w:rsidRPr="0067369E">
        <w:t>Ebener, M</w:t>
      </w:r>
      <w:r>
        <w:t>.</w:t>
      </w:r>
      <w:r w:rsidR="0099375F">
        <w:t xml:space="preserve"> </w:t>
      </w:r>
      <w:r>
        <w:t xml:space="preserve">P., </w:t>
      </w:r>
      <w:r w:rsidRPr="0067369E">
        <w:t>Copes</w:t>
      </w:r>
      <w:r>
        <w:t xml:space="preserve">, F.A., </w:t>
      </w:r>
      <w:r w:rsidRPr="0067369E">
        <w:t>1985</w:t>
      </w:r>
      <w:r>
        <w:t xml:space="preserve">. </w:t>
      </w:r>
      <w:r w:rsidRPr="0067369E">
        <w:t xml:space="preserve">Population statistics, </w:t>
      </w:r>
      <w:r>
        <w:t xml:space="preserve">yield estimates, and management </w:t>
      </w:r>
      <w:r w:rsidRPr="0067369E">
        <w:t>considerations for two</w:t>
      </w:r>
      <w:r>
        <w:t xml:space="preserve"> lake wh</w:t>
      </w:r>
      <w:r w:rsidRPr="00855DDE">
        <w:t>itefish stocks in Lake Michigan. N. Am. J. Fish. Manag. 5, 435-448</w:t>
      </w:r>
      <w:r w:rsidR="005C3886">
        <w:t xml:space="preserve">. </w:t>
      </w:r>
      <w:r w:rsidRPr="00855DDE">
        <w:t>DOI: 10.1577/1548-8659(1985)5&lt;435:PSYEAM&gt;2.0.CO;2</w:t>
      </w:r>
    </w:p>
    <w:p w14:paraId="72E4CBF7" w14:textId="67C0B06C" w:rsidR="00A459C2" w:rsidRDefault="00A459C2" w:rsidP="00E4492C">
      <w:pPr>
        <w:pStyle w:val="Bibliography"/>
        <w:rPr>
          <w:ins w:id="92" w:author="Derek Ogle" w:date="2016-12-08T11:41:00Z"/>
        </w:rPr>
      </w:pPr>
      <w:ins w:id="93" w:author="Derek Ogle" w:date="2016-12-08T11:41:00Z">
        <w:r>
          <w:t>Gulland, J. A., 1973. Manual for Methods for Fish Stock Asse</w:t>
        </w:r>
      </w:ins>
      <w:ins w:id="94" w:author="Derek Ogle" w:date="2016-12-08T11:42:00Z">
        <w:r>
          <w:t>ss</w:t>
        </w:r>
      </w:ins>
      <w:ins w:id="95" w:author="Derek Ogle" w:date="2016-12-08T11:41:00Z">
        <w:r>
          <w:t>ment: Part 1</w:t>
        </w:r>
      </w:ins>
      <w:ins w:id="96" w:author="Derek Ogle" w:date="2016-12-08T11:42:00Z">
        <w:r>
          <w:t xml:space="preserve"> Fish Population Analysis. Food and Agriculture Organization of the United Nations</w:t>
        </w:r>
      </w:ins>
    </w:p>
    <w:p w14:paraId="19D099BA" w14:textId="5160E9EB" w:rsidR="00E4492C" w:rsidRDefault="00E4492C" w:rsidP="00E4492C">
      <w:pPr>
        <w:pStyle w:val="Bibliography"/>
        <w:rPr>
          <w:ins w:id="97" w:author="Derek Ogle" w:date="2016-12-08T10:12:00Z"/>
        </w:rPr>
      </w:pPr>
      <w:r>
        <w:t>Hilborn, R., Mangel, M., 1997. The Ecological Detective: Confronting Models with Data. Princeton University Press, Princeton, New Jersey.</w:t>
      </w:r>
    </w:p>
    <w:p w14:paraId="2D20EF9A" w14:textId="64136B96" w:rsidR="00A04436" w:rsidRDefault="00A04436" w:rsidP="00E4492C">
      <w:pPr>
        <w:pStyle w:val="Bibliography"/>
      </w:pPr>
      <w:ins w:id="98" w:author="Derek Ogle" w:date="2016-12-08T10:12:00Z">
        <w:r>
          <w:t xml:space="preserve">Isermann, D. A., Sammons, </w:t>
        </w:r>
      </w:ins>
      <w:ins w:id="99" w:author="Derek Ogle" w:date="2016-12-08T10:13:00Z">
        <w:r>
          <w:t>S. M.</w:t>
        </w:r>
        <w:r>
          <w:t>,</w:t>
        </w:r>
        <w:r>
          <w:t xml:space="preserve"> </w:t>
        </w:r>
      </w:ins>
      <w:ins w:id="100" w:author="Derek Ogle" w:date="2016-12-08T10:12:00Z">
        <w:r>
          <w:t>B</w:t>
        </w:r>
      </w:ins>
      <w:ins w:id="101" w:author="Derek Ogle" w:date="2016-12-08T10:13:00Z">
        <w:r>
          <w:t xml:space="preserve">ettoli, P. W., Churchill, T. N., 2002. Predictive evaluation of size restrictions as management strategies for Tennessee reservoir crappie fisheries. N. Am. J. Fish. Man. </w:t>
        </w:r>
      </w:ins>
      <w:ins w:id="102" w:author="Derek Ogle" w:date="2016-12-08T10:14:00Z">
        <w:r>
          <w:t xml:space="preserve">22:1349-1357. DOI: </w:t>
        </w:r>
      </w:ins>
      <w:ins w:id="103" w:author="Derek Ogle" w:date="2016-12-08T10:15:00Z">
        <w:r w:rsidR="003A1E77">
          <w:fldChar w:fldCharType="begin"/>
        </w:r>
        <w:r w:rsidR="003A1E77">
          <w:instrText xml:space="preserve"> HYPERLINK "http://dx.doi.org/10.1577/1548-8675%282002%29022%3C1349:PEOSRA%3E2.0.CO;2" </w:instrText>
        </w:r>
        <w:r w:rsidR="003A1E77">
          <w:fldChar w:fldCharType="separate"/>
        </w:r>
        <w:r w:rsidR="003A1E77">
          <w:rPr>
            <w:rStyle w:val="Hyperlink"/>
          </w:rPr>
          <w:t>10.1577/1548-8675(2002)022&lt;1349:PEOSRA&gt;2.0.CO;2</w:t>
        </w:r>
        <w:r w:rsidR="003A1E77">
          <w:fldChar w:fldCharType="end"/>
        </w:r>
      </w:ins>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1C6AB380" w14:textId="41299E96" w:rsidR="007D5B2A" w:rsidDel="00374467" w:rsidRDefault="007D5B2A" w:rsidP="00130E7D">
      <w:pPr>
        <w:pStyle w:val="Bibliography"/>
        <w:rPr>
          <w:del w:id="104" w:author="Derek Ogle" w:date="2016-12-08T10:05:00Z"/>
        </w:rPr>
      </w:pPr>
      <w:del w:id="105" w:author="Derek Ogle" w:date="2016-12-08T10:05:00Z">
        <w:r w:rsidDel="00374467">
          <w:delText>Jones, R., 1957. A much simplified version of the full yield equation. International Commission for Northwest Atlantic Fisheries, International Council for the Exploration of the Sea, and Food and Agricultural Organization of the United Nations, Document P.21, Lisbon.</w:delText>
        </w:r>
      </w:del>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0B0C62C5" w:rsidR="00190489" w:rsidRPr="00190489" w:rsidRDefault="00190489" w:rsidP="00190489">
      <w:pPr>
        <w:pStyle w:val="Bibliography"/>
      </w:pPr>
      <w:r w:rsidRPr="00190489">
        <w:t>McCullough, B. D., 2008. Some details of nonlinear estimation, in: Altman, M., Gill, J., McDonald M.P. (Eds), Numerical Issues in Statistical Computing for the Social Scientist</w:t>
      </w:r>
      <w:r w:rsidR="005C3886">
        <w:t xml:space="preserve">. </w:t>
      </w:r>
      <w:r w:rsidRPr="00190489">
        <w:t>John Wiley &amp; Sons, Inc., Hoboken, New Jersey, pp. 245-267.</w:t>
      </w:r>
    </w:p>
    <w:p w14:paraId="63D97A5B" w14:textId="51981773" w:rsidR="004E4B29" w:rsidRDefault="00427064" w:rsidP="003B53E7">
      <w:pPr>
        <w:pStyle w:val="References"/>
      </w:pPr>
      <w:r>
        <w:t>Ogle, D.</w:t>
      </w:r>
      <w:r w:rsidR="00190489">
        <w:t xml:space="preserve"> </w:t>
      </w:r>
      <w:r>
        <w:t>H</w:t>
      </w:r>
      <w:r w:rsidR="005503E3">
        <w:t>., 2</w:t>
      </w:r>
      <w:r w:rsidR="00190489">
        <w:t>016</w:t>
      </w:r>
      <w:r w:rsidR="004E4B29" w:rsidRPr="00E02B07">
        <w:t>. Introductory Fisheries Analysis with R. Chapman &amp; Hall/CRC Press, Boca Raton, FL.</w:t>
      </w:r>
    </w:p>
    <w:p w14:paraId="370DE026" w14:textId="33DEC2CE" w:rsidR="00190489" w:rsidRPr="00E02B07" w:rsidRDefault="00190489" w:rsidP="003B53E7">
      <w:pPr>
        <w:pStyle w:val="References"/>
      </w:pPr>
      <w:r w:rsidRPr="00190489">
        <w:rPr>
          <w:highlight w:val="yellow"/>
        </w:rPr>
        <w:t xml:space="preserve">Ogle, D. H., T. O. Brenden, McCormick, J. L., 201X. </w:t>
      </w:r>
      <w:bookmarkStart w:id="106" w:name="_Ref421942418"/>
      <w:r w:rsidRPr="00190489">
        <w:rPr>
          <w:highlight w:val="yellow"/>
        </w:rPr>
        <w:t>Growth estimation: growth models and statistical inference</w:t>
      </w:r>
      <w:bookmarkEnd w:id="106"/>
      <w:r w:rsidRPr="00190489">
        <w:rPr>
          <w:highlight w:val="yellow"/>
        </w:rPr>
        <w:t>, in: Quist, M. C., Isermann, D. A. (Eds), Age and Growth of Fishes: Principles and Techniques</w:t>
      </w:r>
      <w:r w:rsidR="005C3886">
        <w:rPr>
          <w:highlight w:val="yellow"/>
        </w:rPr>
        <w:t xml:space="preserve">. </w:t>
      </w:r>
      <w:r w:rsidRPr="00190489">
        <w:rPr>
          <w:highlight w:val="yellow"/>
        </w:rPr>
        <w:t>American Fisheries Society, Bethesda, MD, pp. XXX-XXX.</w:t>
      </w:r>
    </w:p>
    <w:p w14:paraId="33D61017" w14:textId="1A12ABAA" w:rsidR="00A459C2" w:rsidRDefault="00A459C2" w:rsidP="003B53E7">
      <w:pPr>
        <w:pStyle w:val="Bibliography"/>
        <w:rPr>
          <w:ins w:id="107" w:author="Derek Ogle" w:date="2016-12-08T11:40:00Z"/>
        </w:rPr>
      </w:pPr>
      <w:ins w:id="108" w:author="Derek Ogle" w:date="2016-12-08T11:40:00Z">
        <w:r>
          <w:t>Quinn II, T. J., Deriso, R. B., 1999. Quantitative Fish Dynamics. Oxford University Press, New York, 560 pp.</w:t>
        </w:r>
      </w:ins>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2CBBC6EA" w:rsidR="007D5B2A" w:rsidRPr="00722EB0" w:rsidRDefault="007D5B2A" w:rsidP="003B53E7">
      <w:pPr>
        <w:pStyle w:val="Bibliography"/>
      </w:pPr>
      <w:commentRangeStart w:id="109"/>
      <w:r>
        <w:t>Ricker,</w:t>
      </w:r>
      <w:commentRangeEnd w:id="109"/>
      <w:r>
        <w:rPr>
          <w:rStyle w:val="CommentReference"/>
        </w:rPr>
        <w:commentReference w:id="109"/>
      </w:r>
      <w:r>
        <w:t xml:space="preserve"> W. E., 1975. Computation and Interpretation of Biological Statistics in Fish Populations. Fisheries Research Board of Canada 191.</w:t>
      </w:r>
    </w:p>
    <w:p w14:paraId="2933F541" w14:textId="044180B5"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20308B9C" w:rsidR="00192E03" w:rsidRDefault="00192E03" w:rsidP="003B53E7">
      <w:pPr>
        <w:pStyle w:val="Bibliography"/>
      </w:pPr>
      <w:r>
        <w:rPr>
          <w:noProof/>
        </w:rPr>
        <w:t>Seber, G. A. F., Wild, C. J., 2003. Nonlinear regression. John Wiley &amp; Sons, New York, NY.</w:t>
      </w:r>
    </w:p>
    <w:p w14:paraId="47369B48" w14:textId="4FAB83A1" w:rsidR="001B78DD" w:rsidRDefault="001B78DD" w:rsidP="001B78DD">
      <w:pPr>
        <w:pStyle w:val="Bibliography"/>
      </w:pPr>
      <w:r>
        <w:lastRenderedPageBreak/>
        <w:t xml:space="preserve">Slipke, J. W., Maceina, M. J., Travnichek, V. H., Weathers, K. C. 1998. </w:t>
      </w:r>
      <w:r>
        <w:rPr>
          <w:rFonts w:eastAsiaTheme="minorHAnsi"/>
        </w:rPr>
        <w:t>Effects of a 356-mm minimum length limit on the population characteristics and sport fishery of smallmouth bass in the Shoals Reach of the Tennessee River, Alabama. N. Am. J. Fish. Man. 187, 76-84.</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24E91A19" w:rsidR="004D6A7F" w:rsidRDefault="004D6A7F" w:rsidP="007D5B2A">
      <w:pPr>
        <w:pStyle w:val="Bibliography"/>
        <w:rPr>
          <w:rFonts w:eastAsia="Times New Roman"/>
        </w:rPr>
      </w:pPr>
      <w:r>
        <w:rPr>
          <w:rFonts w:eastAsia="Times New Roman"/>
        </w:rPr>
        <w:t xml:space="preserve">Slipke, J. W., Maceina, M. J., 2010. Fisheries analysis and modeling simulator (FAMS). </w:t>
      </w:r>
      <w:r w:rsidR="0026614C" w:rsidRPr="004F4FE1">
        <w:rPr>
          <w:rFonts w:eastAsia="Times New Roman"/>
          <w:iCs/>
        </w:rPr>
        <w:t xml:space="preserve">Auburn University, </w:t>
      </w:r>
      <w:r w:rsidR="00167802">
        <w:rPr>
          <w:rFonts w:eastAsia="Times New Roman"/>
          <w:iCs/>
        </w:rPr>
        <w:t xml:space="preserve">Department of Fisheries and Allied Aquaculture, </w:t>
      </w:r>
      <w:r w:rsidR="0026614C" w:rsidRPr="004F4FE1">
        <w:rPr>
          <w:rFonts w:eastAsia="Times New Roman"/>
          <w:iCs/>
        </w:rPr>
        <w:t>Auburn, Alabama</w:t>
      </w:r>
      <w:r w:rsidR="0026614C" w:rsidRPr="004F4FE1">
        <w:rPr>
          <w:rFonts w:eastAsia="Times New Roman"/>
        </w:rPr>
        <w:t>.</w:t>
      </w:r>
    </w:p>
    <w:p w14:paraId="03680E84" w14:textId="40FEC658" w:rsidR="00BD6A06" w:rsidRPr="007D5B2A" w:rsidRDefault="00BD6A06" w:rsidP="007D5B2A">
      <w:pPr>
        <w:pStyle w:val="Bibliography"/>
        <w:rPr>
          <w:rFonts w:eastAsia="Times New Roman"/>
        </w:rPr>
      </w:pPr>
      <w:r>
        <w:rPr>
          <w:rFonts w:eastAsia="Times New Roman"/>
        </w:rPr>
        <w:t>Venables, W. N., Ripley, B. D. 2002. Mo</w:t>
      </w:r>
      <w:r w:rsidR="00A77460">
        <w:rPr>
          <w:rFonts w:eastAsia="Times New Roman"/>
        </w:rPr>
        <w:t>dern Applied Statistics with S, fourth edition. Springer, New York, NY.</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18DECBBE"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AICc </w:t>
      </w:r>
      <w:r w:rsidR="004F192A">
        <w:t xml:space="preserve">from fitting Eqs. (1)-(3) to </w:t>
      </w:r>
      <w:del w:id="110" w:author="Derek Ogle" w:date="2016-12-08T13:19:00Z">
        <w:r w:rsidR="004F192A" w:rsidDel="00A91DCA">
          <w:delText xml:space="preserve">the </w:delText>
        </w:r>
      </w:del>
      <w:r w:rsidR="004F192A">
        <w:t>Big Bay de Noc</w:t>
      </w:r>
      <w:del w:id="111" w:author="Derek Ogle" w:date="2016-12-08T13:20:00Z">
        <w:r w:rsidR="004F192A" w:rsidDel="00A91DCA">
          <w:delText xml:space="preserve"> </w:delText>
        </w:r>
        <w:commentRangeStart w:id="112"/>
        <w:r w:rsidR="004F192A" w:rsidDel="00A91DCA">
          <w:delText xml:space="preserve">genetic stock of </w:delText>
        </w:r>
      </w:del>
      <w:commentRangeEnd w:id="112"/>
      <w:r w:rsidR="00A91DCA">
        <w:rPr>
          <w:rStyle w:val="CommentReference"/>
        </w:rPr>
        <w:commentReference w:id="112"/>
      </w:r>
      <w:r w:rsidR="004F192A">
        <w:t>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052E16" w14:paraId="2AB0EF26" w14:textId="77777777" w:rsidTr="004F192A">
        <w:tc>
          <w:tcPr>
            <w:tcW w:w="1278" w:type="dxa"/>
            <w:tcBorders>
              <w:top w:val="single" w:sz="8" w:space="0" w:color="auto"/>
            </w:tcBorders>
          </w:tcPr>
          <w:p w14:paraId="576934A0" w14:textId="72D0D82C" w:rsidR="00052E16" w:rsidRPr="00D705C5" w:rsidRDefault="00D51DF4"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052E16" w:rsidRDefault="00052E16" w:rsidP="007206D4">
            <w:pPr>
              <w:pStyle w:val="Heading3"/>
              <w:tabs>
                <w:tab w:val="clear" w:pos="360"/>
                <w:tab w:val="decimal" w:pos="522"/>
              </w:tabs>
              <w:spacing w:line="276" w:lineRule="auto"/>
              <w:jc w:val="left"/>
              <w:outlineLvl w:val="2"/>
              <w:rPr>
                <w:b w:val="0"/>
              </w:rPr>
            </w:pPr>
            <w:r>
              <w:rPr>
                <w:b w:val="0"/>
              </w:rPr>
              <w:t>550</w:t>
            </w:r>
            <w:r w:rsidR="006A3F44">
              <w:rPr>
                <w:b w:val="0"/>
              </w:rPr>
              <w:t>.83</w:t>
            </w:r>
            <w:r>
              <w:rPr>
                <w:b w:val="0"/>
              </w:rPr>
              <w:t xml:space="preserve"> (</w:t>
            </w:r>
            <w:r w:rsidR="00A31AE7">
              <w:rPr>
                <w:b w:val="0"/>
              </w:rPr>
              <w:t>540.45</w:t>
            </w:r>
            <w:r w:rsidR="006A3F44">
              <w:rPr>
                <w:b w:val="0"/>
              </w:rPr>
              <w:t>,</w:t>
            </w:r>
            <w:r w:rsidR="007206D4">
              <w:rPr>
                <w:b w:val="0"/>
              </w:rPr>
              <w:t xml:space="preserve"> </w:t>
            </w:r>
            <w:r w:rsidR="00A31AE7">
              <w:rPr>
                <w:b w:val="0"/>
              </w:rPr>
              <w:t>572.9</w:t>
            </w:r>
            <w:r w:rsidR="006A3F44">
              <w:rPr>
                <w:b w:val="0"/>
              </w:rPr>
              <w:t>7)</w:t>
            </w:r>
          </w:p>
        </w:tc>
        <w:tc>
          <w:tcPr>
            <w:tcW w:w="2736" w:type="dxa"/>
            <w:tcBorders>
              <w:top w:val="single" w:sz="8" w:space="0" w:color="auto"/>
            </w:tcBorders>
          </w:tcPr>
          <w:p w14:paraId="06B48973" w14:textId="1D90182B" w:rsidR="00052E16" w:rsidRPr="00052E16" w:rsidRDefault="006A3F44" w:rsidP="007206D4">
            <w:pPr>
              <w:pStyle w:val="Heading3"/>
              <w:tabs>
                <w:tab w:val="clear" w:pos="360"/>
                <w:tab w:val="decimal" w:pos="522"/>
              </w:tabs>
              <w:spacing w:line="276" w:lineRule="auto"/>
              <w:jc w:val="left"/>
              <w:outlineLvl w:val="2"/>
              <w:rPr>
                <w:b w:val="0"/>
              </w:rPr>
            </w:pPr>
            <w:r>
              <w:rPr>
                <w:b w:val="0"/>
              </w:rPr>
              <w:t>550.83</w:t>
            </w:r>
            <w:r w:rsidR="00C36735">
              <w:rPr>
                <w:b w:val="0"/>
              </w:rPr>
              <w:t xml:space="preserve"> (540.99</w:t>
            </w:r>
            <w:r w:rsidR="00052E16">
              <w:rPr>
                <w:b w:val="0"/>
              </w:rPr>
              <w:t>, 5</w:t>
            </w:r>
            <w:r w:rsidR="00C36735">
              <w:rPr>
                <w:b w:val="0"/>
              </w:rPr>
              <w:t>74.34</w:t>
            </w:r>
            <w:r w:rsidR="00052E16">
              <w:rPr>
                <w:b w:val="0"/>
              </w:rPr>
              <w:t>)</w:t>
            </w:r>
          </w:p>
        </w:tc>
        <w:tc>
          <w:tcPr>
            <w:tcW w:w="2736" w:type="dxa"/>
            <w:tcBorders>
              <w:top w:val="single" w:sz="8" w:space="0" w:color="auto"/>
            </w:tcBorders>
          </w:tcPr>
          <w:p w14:paraId="5709B6A6" w14:textId="1AA8CD17" w:rsidR="00052E16" w:rsidRPr="00052E16" w:rsidRDefault="00052E16" w:rsidP="007206D4">
            <w:pPr>
              <w:pStyle w:val="Heading3"/>
              <w:tabs>
                <w:tab w:val="clear" w:pos="360"/>
                <w:tab w:val="decimal" w:pos="522"/>
              </w:tabs>
              <w:spacing w:line="276" w:lineRule="auto"/>
              <w:jc w:val="left"/>
              <w:outlineLvl w:val="2"/>
              <w:rPr>
                <w:b w:val="0"/>
              </w:rPr>
            </w:pPr>
            <w:r>
              <w:rPr>
                <w:b w:val="0"/>
              </w:rPr>
              <w:t>5</w:t>
            </w:r>
            <w:r w:rsidR="006A3F44">
              <w:rPr>
                <w:b w:val="0"/>
              </w:rPr>
              <w:t>50.83</w:t>
            </w:r>
            <w:r w:rsidR="00C36735">
              <w:rPr>
                <w:b w:val="0"/>
              </w:rPr>
              <w:t xml:space="preserve"> (541.33, 577.59</w:t>
            </w:r>
            <w:r>
              <w:rPr>
                <w:b w:val="0"/>
              </w:rPr>
              <w:t>)</w:t>
            </w:r>
          </w:p>
        </w:tc>
      </w:tr>
      <w:tr w:rsidR="00052E16" w:rsidRPr="00052E16" w14:paraId="62977789" w14:textId="77777777" w:rsidTr="004F192A">
        <w:tc>
          <w:tcPr>
            <w:tcW w:w="1278" w:type="dxa"/>
          </w:tcPr>
          <w:p w14:paraId="60D34D69" w14:textId="3F9559C2" w:rsidR="00052E16" w:rsidRPr="00D705C5" w:rsidRDefault="00F060CE" w:rsidP="00052E16">
            <w:pPr>
              <w:pStyle w:val="Heading3"/>
              <w:spacing w:line="276" w:lineRule="auto"/>
              <w:outlineLvl w:val="2"/>
              <w:rPr>
                <w:b w:val="0"/>
                <w:i/>
              </w:rPr>
            </w:pPr>
            <w:r w:rsidRPr="00D705C5">
              <w:rPr>
                <w:b w:val="0"/>
                <w:i/>
              </w:rPr>
              <w:t>K</w:t>
            </w:r>
          </w:p>
        </w:tc>
        <w:tc>
          <w:tcPr>
            <w:tcW w:w="2736" w:type="dxa"/>
          </w:tcPr>
          <w:p w14:paraId="254D8F5C" w14:textId="6F3CFEDC" w:rsidR="00052E16" w:rsidRPr="00052E16" w:rsidRDefault="00A31AE7" w:rsidP="007206D4">
            <w:pPr>
              <w:pStyle w:val="Heading3"/>
              <w:tabs>
                <w:tab w:val="clear" w:pos="360"/>
                <w:tab w:val="decimal" w:pos="522"/>
              </w:tabs>
              <w:spacing w:line="276" w:lineRule="auto"/>
              <w:jc w:val="left"/>
              <w:outlineLvl w:val="2"/>
              <w:rPr>
                <w:b w:val="0"/>
              </w:rPr>
            </w:pPr>
            <w:r>
              <w:rPr>
                <w:b w:val="0"/>
              </w:rPr>
              <w:t>0.197 (0.108</w:t>
            </w:r>
            <w:r w:rsidR="006A3F44">
              <w:rPr>
                <w:b w:val="0"/>
              </w:rPr>
              <w:t>,</w:t>
            </w:r>
            <w:r w:rsidR="007206D4">
              <w:rPr>
                <w:b w:val="0"/>
              </w:rPr>
              <w:t xml:space="preserve"> </w:t>
            </w:r>
            <w:r>
              <w:rPr>
                <w:b w:val="0"/>
              </w:rPr>
              <w:t>0.300</w:t>
            </w:r>
            <w:r w:rsidR="006A3F44">
              <w:rPr>
                <w:b w:val="0"/>
              </w:rPr>
              <w:t>)</w:t>
            </w:r>
          </w:p>
        </w:tc>
        <w:tc>
          <w:tcPr>
            <w:tcW w:w="2736" w:type="dxa"/>
          </w:tcPr>
          <w:p w14:paraId="2B818A93" w14:textId="60818AF4" w:rsidR="00052E16" w:rsidRPr="00052E16" w:rsidRDefault="006A3F44" w:rsidP="007206D4">
            <w:pPr>
              <w:pStyle w:val="Heading3"/>
              <w:tabs>
                <w:tab w:val="clear" w:pos="360"/>
                <w:tab w:val="decimal" w:pos="522"/>
              </w:tabs>
              <w:spacing w:line="276" w:lineRule="auto"/>
              <w:jc w:val="left"/>
              <w:outlineLvl w:val="2"/>
              <w:rPr>
                <w:b w:val="0"/>
              </w:rPr>
            </w:pPr>
            <w:r>
              <w:rPr>
                <w:b w:val="0"/>
              </w:rPr>
              <w:t>0.19</w:t>
            </w:r>
            <w:r w:rsidR="00052E16">
              <w:rPr>
                <w:b w:val="0"/>
              </w:rPr>
              <w:t>7</w:t>
            </w:r>
            <w:r w:rsidR="00C36735">
              <w:rPr>
                <w:b w:val="0"/>
              </w:rPr>
              <w:t xml:space="preserve"> (0.097, 0.297</w:t>
            </w:r>
            <w:r w:rsidR="00052E16">
              <w:rPr>
                <w:b w:val="0"/>
              </w:rPr>
              <w:t>)</w:t>
            </w:r>
          </w:p>
        </w:tc>
        <w:tc>
          <w:tcPr>
            <w:tcW w:w="2736" w:type="dxa"/>
          </w:tcPr>
          <w:p w14:paraId="23ADEE30" w14:textId="1BD9B303" w:rsidR="00052E16" w:rsidRPr="00052E16" w:rsidRDefault="006A3F44" w:rsidP="007206D4">
            <w:pPr>
              <w:pStyle w:val="Heading3"/>
              <w:tabs>
                <w:tab w:val="clear" w:pos="360"/>
                <w:tab w:val="decimal" w:pos="522"/>
              </w:tabs>
              <w:spacing w:line="276" w:lineRule="auto"/>
              <w:jc w:val="left"/>
              <w:outlineLvl w:val="2"/>
              <w:rPr>
                <w:b w:val="0"/>
              </w:rPr>
            </w:pPr>
            <w:r>
              <w:rPr>
                <w:b w:val="0"/>
              </w:rPr>
              <w:t>0.19</w:t>
            </w:r>
            <w:r w:rsidR="00052E16">
              <w:rPr>
                <w:b w:val="0"/>
              </w:rPr>
              <w:t>7</w:t>
            </w:r>
            <w:r w:rsidR="00C1679F">
              <w:rPr>
                <w:b w:val="0"/>
              </w:rPr>
              <w:t xml:space="preserve"> (0.093, 0.306</w:t>
            </w:r>
            <w:r w:rsidR="00052E16">
              <w:rPr>
                <w:b w:val="0"/>
              </w:rPr>
              <w:t>)</w:t>
            </w:r>
          </w:p>
        </w:tc>
      </w:tr>
      <w:tr w:rsidR="00052E16" w:rsidRPr="00052E16" w14:paraId="07E88DA5" w14:textId="77777777" w:rsidTr="004F192A">
        <w:tc>
          <w:tcPr>
            <w:tcW w:w="1278" w:type="dxa"/>
          </w:tcPr>
          <w:p w14:paraId="67D1A346" w14:textId="6CE38D10" w:rsidR="00052E16" w:rsidRPr="00D705C5" w:rsidRDefault="00D51DF4"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052E16" w:rsidRDefault="00C36735" w:rsidP="00C36735">
            <w:pPr>
              <w:pStyle w:val="Heading3"/>
              <w:tabs>
                <w:tab w:val="clear" w:pos="360"/>
                <w:tab w:val="decimal" w:pos="522"/>
              </w:tabs>
              <w:spacing w:line="276" w:lineRule="auto"/>
              <w:jc w:val="left"/>
              <w:outlineLvl w:val="2"/>
              <w:rPr>
                <w:b w:val="0"/>
              </w:rPr>
            </w:pPr>
            <w:r>
              <w:rPr>
                <w:b w:val="0"/>
              </w:rPr>
              <w:t>-2.386 (-9.834</w:t>
            </w:r>
            <w:r w:rsidR="006A3F44">
              <w:rPr>
                <w:b w:val="0"/>
              </w:rPr>
              <w:t>,</w:t>
            </w:r>
            <w:r w:rsidR="007206D4">
              <w:rPr>
                <w:b w:val="0"/>
              </w:rPr>
              <w:t xml:space="preserve"> </w:t>
            </w:r>
            <w:r w:rsidR="006A3F44">
              <w:rPr>
                <w:b w:val="0"/>
              </w:rPr>
              <w:t>1.</w:t>
            </w:r>
            <w:r>
              <w:rPr>
                <w:b w:val="0"/>
              </w:rPr>
              <w:t>02</w:t>
            </w:r>
            <w:r w:rsidR="006A3F44">
              <w:rPr>
                <w:b w:val="0"/>
              </w:rPr>
              <w:t>7)</w:t>
            </w:r>
          </w:p>
        </w:tc>
        <w:tc>
          <w:tcPr>
            <w:tcW w:w="2736" w:type="dxa"/>
          </w:tcPr>
          <w:p w14:paraId="54E67FA0" w14:textId="02ACE43E"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c>
          <w:tcPr>
            <w:tcW w:w="2736" w:type="dxa"/>
          </w:tcPr>
          <w:p w14:paraId="29BB0CD8" w14:textId="738DC485"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r>
      <w:tr w:rsidR="00052E16" w:rsidRPr="00052E16" w14:paraId="2DBC039F" w14:textId="77777777" w:rsidTr="004F192A">
        <w:tc>
          <w:tcPr>
            <w:tcW w:w="1278" w:type="dxa"/>
          </w:tcPr>
          <w:p w14:paraId="7F8E97E1" w14:textId="14B4250F" w:rsidR="00052E16" w:rsidRPr="00D705C5" w:rsidRDefault="00D51DF4"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c>
          <w:tcPr>
            <w:tcW w:w="2736" w:type="dxa"/>
          </w:tcPr>
          <w:p w14:paraId="7D2AF718" w14:textId="38802D1C" w:rsidR="00052E16" w:rsidRPr="00052E16" w:rsidRDefault="006A3F44" w:rsidP="00C36735">
            <w:pPr>
              <w:pStyle w:val="Heading3"/>
              <w:tabs>
                <w:tab w:val="clear" w:pos="360"/>
                <w:tab w:val="decimal" w:pos="522"/>
              </w:tabs>
              <w:spacing w:line="276" w:lineRule="auto"/>
              <w:jc w:val="left"/>
              <w:outlineLvl w:val="2"/>
              <w:rPr>
                <w:b w:val="0"/>
              </w:rPr>
            </w:pPr>
            <w:r>
              <w:rPr>
                <w:b w:val="0"/>
              </w:rPr>
              <w:t>206.3</w:t>
            </w:r>
            <w:r w:rsidR="00052E16">
              <w:rPr>
                <w:b w:val="0"/>
              </w:rPr>
              <w:t>1 (-</w:t>
            </w:r>
            <w:r w:rsidR="00C36735">
              <w:rPr>
                <w:b w:val="0"/>
              </w:rPr>
              <w:t>214.6</w:t>
            </w:r>
            <w:r>
              <w:rPr>
                <w:b w:val="0"/>
              </w:rPr>
              <w:t>7</w:t>
            </w:r>
            <w:r w:rsidR="00052E16">
              <w:rPr>
                <w:b w:val="0"/>
              </w:rPr>
              <w:t xml:space="preserve">, </w:t>
            </w:r>
            <w:r w:rsidR="00C36735">
              <w:rPr>
                <w:b w:val="0"/>
              </w:rPr>
              <w:t>380.72</w:t>
            </w:r>
            <w:r w:rsidR="00052E16">
              <w:rPr>
                <w:b w:val="0"/>
              </w:rPr>
              <w:t>)</w:t>
            </w:r>
          </w:p>
        </w:tc>
        <w:tc>
          <w:tcPr>
            <w:tcW w:w="2736" w:type="dxa"/>
          </w:tcPr>
          <w:p w14:paraId="74564C5A" w14:textId="1E55DA74"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r>
      <w:tr w:rsidR="00052E16" w:rsidRPr="00052E16" w14:paraId="5E4A87DF" w14:textId="77777777" w:rsidTr="004F192A">
        <w:tc>
          <w:tcPr>
            <w:tcW w:w="1278" w:type="dxa"/>
          </w:tcPr>
          <w:p w14:paraId="20E3A608" w14:textId="0B61897B" w:rsidR="00052E16" w:rsidRPr="00D705C5" w:rsidRDefault="00D51DF4"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052E16" w:rsidRDefault="007206D4" w:rsidP="007206D4">
            <w:pPr>
              <w:pStyle w:val="Heading3"/>
              <w:tabs>
                <w:tab w:val="clear" w:pos="360"/>
                <w:tab w:val="decimal" w:pos="522"/>
              </w:tabs>
              <w:spacing w:line="276" w:lineRule="auto"/>
              <w:jc w:val="left"/>
              <w:outlineLvl w:val="2"/>
              <w:rPr>
                <w:b w:val="0"/>
              </w:rPr>
            </w:pPr>
            <w:r>
              <w:rPr>
                <w:b w:val="0"/>
              </w:rPr>
              <w:t>8.04</w:t>
            </w:r>
            <w:r w:rsidR="00C36735">
              <w:rPr>
                <w:b w:val="0"/>
              </w:rPr>
              <w:t xml:space="preserve"> (7.09, 8.6</w:t>
            </w:r>
            <w:r w:rsidR="00BB3D1D">
              <w:rPr>
                <w:b w:val="0"/>
              </w:rPr>
              <w:t>5)</w:t>
            </w:r>
            <w:r w:rsidRPr="007206D4">
              <w:rPr>
                <w:b w:val="0"/>
                <w:vertAlign w:val="superscript"/>
              </w:rPr>
              <w:t>a</w:t>
            </w:r>
          </w:p>
        </w:tc>
        <w:tc>
          <w:tcPr>
            <w:tcW w:w="2736" w:type="dxa"/>
          </w:tcPr>
          <w:p w14:paraId="417CD866" w14:textId="47B8AEC4" w:rsidR="00052E16" w:rsidRPr="00052E16" w:rsidRDefault="007206D4" w:rsidP="007206D4">
            <w:pPr>
              <w:pStyle w:val="Heading3"/>
              <w:tabs>
                <w:tab w:val="clear" w:pos="360"/>
                <w:tab w:val="decimal" w:pos="522"/>
              </w:tabs>
              <w:spacing w:line="276" w:lineRule="auto"/>
              <w:jc w:val="left"/>
              <w:outlineLvl w:val="2"/>
              <w:rPr>
                <w:b w:val="0"/>
              </w:rPr>
            </w:pPr>
            <w:r>
              <w:rPr>
                <w:b w:val="0"/>
              </w:rPr>
              <w:t>8.04</w:t>
            </w:r>
            <w:r w:rsidR="00BB3D1D">
              <w:rPr>
                <w:b w:val="0"/>
              </w:rPr>
              <w:t xml:space="preserve"> (</w:t>
            </w:r>
            <w:r w:rsidR="00C36735">
              <w:rPr>
                <w:b w:val="0"/>
              </w:rPr>
              <w:t>7.02, 8.67</w:t>
            </w:r>
            <w:r w:rsidR="00BB3D1D">
              <w:rPr>
                <w:b w:val="0"/>
              </w:rPr>
              <w:t>)</w:t>
            </w:r>
            <w:r w:rsidRPr="007206D4">
              <w:rPr>
                <w:b w:val="0"/>
                <w:vertAlign w:val="superscript"/>
              </w:rPr>
              <w:t>a</w:t>
            </w:r>
          </w:p>
        </w:tc>
        <w:tc>
          <w:tcPr>
            <w:tcW w:w="2736" w:type="dxa"/>
          </w:tcPr>
          <w:p w14:paraId="6D868FE0" w14:textId="5318453D" w:rsidR="00052E16" w:rsidRPr="00052E16" w:rsidRDefault="007206D4" w:rsidP="007206D4">
            <w:pPr>
              <w:pStyle w:val="Heading3"/>
              <w:tabs>
                <w:tab w:val="clear" w:pos="360"/>
                <w:tab w:val="decimal" w:pos="522"/>
              </w:tabs>
              <w:spacing w:line="276" w:lineRule="auto"/>
              <w:jc w:val="left"/>
              <w:outlineLvl w:val="2"/>
              <w:rPr>
                <w:b w:val="0"/>
              </w:rPr>
            </w:pPr>
            <w:r>
              <w:rPr>
                <w:b w:val="0"/>
              </w:rPr>
              <w:t>8.04</w:t>
            </w:r>
            <w:r w:rsidR="00C36735">
              <w:rPr>
                <w:b w:val="0"/>
              </w:rPr>
              <w:t xml:space="preserve"> (7.03, 8.64</w:t>
            </w:r>
            <w:r w:rsidR="00052E16">
              <w:rPr>
                <w:b w:val="0"/>
              </w:rPr>
              <w:t>)</w:t>
            </w:r>
          </w:p>
        </w:tc>
      </w:tr>
      <w:tr w:rsidR="00052E16" w:rsidRPr="00052E16" w14:paraId="670E8D0D" w14:textId="77777777" w:rsidTr="004F192A">
        <w:tc>
          <w:tcPr>
            <w:tcW w:w="1278" w:type="dxa"/>
          </w:tcPr>
          <w:p w14:paraId="6C4B6DD2" w14:textId="5FA74DED" w:rsidR="00052E16" w:rsidRPr="00D705C5" w:rsidRDefault="00D51DF4"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052E16" w:rsidRDefault="00C36735" w:rsidP="007206D4">
            <w:pPr>
              <w:pStyle w:val="Heading3"/>
              <w:tabs>
                <w:tab w:val="clear" w:pos="360"/>
                <w:tab w:val="decimal" w:pos="522"/>
              </w:tabs>
              <w:spacing w:line="276" w:lineRule="auto"/>
              <w:jc w:val="left"/>
              <w:outlineLvl w:val="2"/>
              <w:rPr>
                <w:b w:val="0"/>
              </w:rPr>
            </w:pPr>
            <w:r>
              <w:rPr>
                <w:b w:val="0"/>
              </w:rPr>
              <w:t>479.38 (469.10</w:t>
            </w:r>
            <w:r w:rsidR="006A3F44">
              <w:rPr>
                <w:b w:val="0"/>
              </w:rPr>
              <w:t>,</w:t>
            </w:r>
            <w:r w:rsidR="007206D4">
              <w:rPr>
                <w:b w:val="0"/>
              </w:rPr>
              <w:t xml:space="preserve"> </w:t>
            </w:r>
            <w:r>
              <w:rPr>
                <w:b w:val="0"/>
              </w:rPr>
              <w:t>489.68</w:t>
            </w:r>
            <w:r w:rsidR="006A3F44">
              <w:rPr>
                <w:b w:val="0"/>
              </w:rPr>
              <w:t>)</w:t>
            </w:r>
          </w:p>
        </w:tc>
        <w:tc>
          <w:tcPr>
            <w:tcW w:w="2736" w:type="dxa"/>
          </w:tcPr>
          <w:p w14:paraId="1A95A575" w14:textId="2355A4EC" w:rsidR="00052E16" w:rsidRPr="00052E16" w:rsidRDefault="006A3F44" w:rsidP="007206D4">
            <w:pPr>
              <w:pStyle w:val="Heading3"/>
              <w:tabs>
                <w:tab w:val="clear" w:pos="360"/>
                <w:tab w:val="decimal" w:pos="522"/>
              </w:tabs>
              <w:spacing w:line="276" w:lineRule="auto"/>
              <w:jc w:val="left"/>
              <w:outlineLvl w:val="2"/>
              <w:rPr>
                <w:b w:val="0"/>
              </w:rPr>
            </w:pPr>
            <w:r>
              <w:rPr>
                <w:b w:val="0"/>
              </w:rPr>
              <w:t>479.38</w:t>
            </w:r>
            <w:r w:rsidR="00C36735">
              <w:rPr>
                <w:b w:val="0"/>
              </w:rPr>
              <w:t xml:space="preserve"> (468.89, 489.62</w:t>
            </w:r>
            <w:r>
              <w:rPr>
                <w:b w:val="0"/>
              </w:rPr>
              <w:t>)</w:t>
            </w:r>
          </w:p>
        </w:tc>
        <w:tc>
          <w:tcPr>
            <w:tcW w:w="2736" w:type="dxa"/>
          </w:tcPr>
          <w:p w14:paraId="79F92BB4" w14:textId="79C43C04" w:rsidR="00052E16" w:rsidRPr="00052E16" w:rsidRDefault="00C36735" w:rsidP="007206D4">
            <w:pPr>
              <w:pStyle w:val="Heading3"/>
              <w:tabs>
                <w:tab w:val="clear" w:pos="360"/>
                <w:tab w:val="decimal" w:pos="522"/>
              </w:tabs>
              <w:spacing w:line="276" w:lineRule="auto"/>
              <w:jc w:val="left"/>
              <w:outlineLvl w:val="2"/>
              <w:rPr>
                <w:b w:val="0"/>
              </w:rPr>
            </w:pPr>
            <w:r>
              <w:rPr>
                <w:b w:val="0"/>
              </w:rPr>
              <w:t>479.38 (469.42, 489.</w:t>
            </w:r>
            <w:r w:rsidR="007206D4">
              <w:rPr>
                <w:b w:val="0"/>
              </w:rPr>
              <w:t>5</w:t>
            </w:r>
            <w:r>
              <w:rPr>
                <w:b w:val="0"/>
              </w:rPr>
              <w:t>7</w:t>
            </w:r>
            <w:r w:rsidR="007206D4">
              <w:rPr>
                <w:b w:val="0"/>
              </w:rPr>
              <w:t>)</w:t>
            </w:r>
          </w:p>
        </w:tc>
      </w:tr>
      <w:tr w:rsidR="00052E16" w:rsidRPr="00052E16" w14:paraId="465B8881" w14:textId="77777777" w:rsidTr="004F192A">
        <w:tc>
          <w:tcPr>
            <w:tcW w:w="1278" w:type="dxa"/>
          </w:tcPr>
          <w:p w14:paraId="344624E2" w14:textId="1F1A2229" w:rsidR="00052E16" w:rsidRPr="00D705C5" w:rsidRDefault="00D51DF4"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052E16" w:rsidRDefault="00C36735" w:rsidP="007206D4">
            <w:pPr>
              <w:pStyle w:val="Heading3"/>
              <w:tabs>
                <w:tab w:val="clear" w:pos="360"/>
                <w:tab w:val="decimal" w:pos="522"/>
              </w:tabs>
              <w:spacing w:line="276" w:lineRule="auto"/>
              <w:jc w:val="left"/>
              <w:outlineLvl w:val="2"/>
              <w:rPr>
                <w:b w:val="0"/>
              </w:rPr>
            </w:pPr>
            <w:r>
              <w:rPr>
                <w:b w:val="0"/>
              </w:rPr>
              <w:t>544.08 (537.65</w:t>
            </w:r>
            <w:r w:rsidR="006A3F44">
              <w:rPr>
                <w:b w:val="0"/>
              </w:rPr>
              <w:t>,</w:t>
            </w:r>
            <w:r w:rsidR="007206D4">
              <w:rPr>
                <w:b w:val="0"/>
              </w:rPr>
              <w:t xml:space="preserve"> </w:t>
            </w:r>
            <w:r>
              <w:rPr>
                <w:b w:val="0"/>
              </w:rPr>
              <w:t>550.31</w:t>
            </w:r>
            <w:r w:rsidR="006A3F44">
              <w:rPr>
                <w:b w:val="0"/>
              </w:rPr>
              <w:t>)</w:t>
            </w:r>
          </w:p>
        </w:tc>
        <w:tc>
          <w:tcPr>
            <w:tcW w:w="2736" w:type="dxa"/>
          </w:tcPr>
          <w:p w14:paraId="1853213C" w14:textId="3B022848" w:rsidR="00052E16" w:rsidRPr="00052E16" w:rsidRDefault="00C36735" w:rsidP="007206D4">
            <w:pPr>
              <w:pStyle w:val="Heading3"/>
              <w:tabs>
                <w:tab w:val="clear" w:pos="360"/>
                <w:tab w:val="decimal" w:pos="522"/>
              </w:tabs>
              <w:spacing w:line="276" w:lineRule="auto"/>
              <w:jc w:val="left"/>
              <w:outlineLvl w:val="2"/>
              <w:rPr>
                <w:b w:val="0"/>
              </w:rPr>
            </w:pPr>
            <w:r>
              <w:rPr>
                <w:b w:val="0"/>
              </w:rPr>
              <w:t>544.08 (538.22, 549.73</w:t>
            </w:r>
            <w:r w:rsidR="006A3F44">
              <w:rPr>
                <w:b w:val="0"/>
              </w:rPr>
              <w:t>)</w:t>
            </w:r>
          </w:p>
        </w:tc>
        <w:tc>
          <w:tcPr>
            <w:tcW w:w="2736" w:type="dxa"/>
          </w:tcPr>
          <w:p w14:paraId="482ECC2C" w14:textId="6A8E0CE2" w:rsidR="00052E16" w:rsidRPr="00052E16" w:rsidRDefault="00C36735" w:rsidP="007206D4">
            <w:pPr>
              <w:pStyle w:val="Heading3"/>
              <w:tabs>
                <w:tab w:val="clear" w:pos="360"/>
                <w:tab w:val="decimal" w:pos="522"/>
              </w:tabs>
              <w:spacing w:line="276" w:lineRule="auto"/>
              <w:jc w:val="left"/>
              <w:outlineLvl w:val="2"/>
              <w:rPr>
                <w:b w:val="0"/>
              </w:rPr>
            </w:pPr>
            <w:r>
              <w:rPr>
                <w:b w:val="0"/>
              </w:rPr>
              <w:t>544.08 (538.65, 550.62</w:t>
            </w:r>
            <w:r w:rsidR="007206D4">
              <w:rPr>
                <w:b w:val="0"/>
              </w:rPr>
              <w:t>)</w:t>
            </w:r>
          </w:p>
        </w:tc>
      </w:tr>
      <w:tr w:rsidR="00052E16" w:rsidRPr="00052E16" w14:paraId="4B52BE62" w14:textId="77777777" w:rsidTr="004F192A">
        <w:tc>
          <w:tcPr>
            <w:tcW w:w="1278" w:type="dxa"/>
            <w:tcBorders>
              <w:bottom w:val="single" w:sz="18" w:space="0" w:color="auto"/>
            </w:tcBorders>
          </w:tcPr>
          <w:p w14:paraId="01E0D048" w14:textId="21521DDF" w:rsidR="00052E16" w:rsidRPr="00052E16" w:rsidRDefault="000870D7" w:rsidP="00052E16">
            <w:pPr>
              <w:pStyle w:val="Heading3"/>
              <w:spacing w:line="276" w:lineRule="auto"/>
              <w:outlineLvl w:val="2"/>
              <w:rPr>
                <w:b w:val="0"/>
              </w:rPr>
            </w:pPr>
            <w:r>
              <w:rPr>
                <w:b w:val="0"/>
              </w:rPr>
              <w:t>RSS</w:t>
            </w:r>
          </w:p>
        </w:tc>
        <w:tc>
          <w:tcPr>
            <w:tcW w:w="2736" w:type="dxa"/>
            <w:tcBorders>
              <w:bottom w:val="single" w:sz="18" w:space="0" w:color="auto"/>
            </w:tcBorders>
          </w:tcPr>
          <w:p w14:paraId="28A31BCC" w14:textId="32FE23B9" w:rsidR="00052E16" w:rsidRPr="00052E16" w:rsidRDefault="000870D7" w:rsidP="007206D4">
            <w:pPr>
              <w:pStyle w:val="Heading3"/>
              <w:tabs>
                <w:tab w:val="clear" w:pos="360"/>
                <w:tab w:val="decimal" w:pos="522"/>
              </w:tabs>
              <w:spacing w:line="276" w:lineRule="auto"/>
              <w:jc w:val="left"/>
              <w:outlineLvl w:val="2"/>
              <w:rPr>
                <w:b w:val="0"/>
              </w:rPr>
            </w:pPr>
            <w:r>
              <w:rPr>
                <w:b w:val="0"/>
              </w:rPr>
              <w:t>320685.4</w:t>
            </w:r>
          </w:p>
        </w:tc>
        <w:tc>
          <w:tcPr>
            <w:tcW w:w="2736" w:type="dxa"/>
            <w:tcBorders>
              <w:bottom w:val="single" w:sz="18" w:space="0" w:color="auto"/>
            </w:tcBorders>
          </w:tcPr>
          <w:p w14:paraId="146E1916" w14:textId="632C4EAD" w:rsidR="00052E16" w:rsidRPr="00052E16" w:rsidRDefault="000870D7" w:rsidP="007206D4">
            <w:pPr>
              <w:pStyle w:val="Heading3"/>
              <w:tabs>
                <w:tab w:val="clear" w:pos="360"/>
                <w:tab w:val="decimal" w:pos="522"/>
              </w:tabs>
              <w:spacing w:line="276" w:lineRule="auto"/>
              <w:jc w:val="left"/>
              <w:outlineLvl w:val="2"/>
              <w:rPr>
                <w:b w:val="0"/>
              </w:rPr>
            </w:pPr>
            <w:r>
              <w:rPr>
                <w:b w:val="0"/>
              </w:rPr>
              <w:t>320685.4</w:t>
            </w:r>
          </w:p>
        </w:tc>
        <w:tc>
          <w:tcPr>
            <w:tcW w:w="2736" w:type="dxa"/>
            <w:tcBorders>
              <w:bottom w:val="single" w:sz="18" w:space="0" w:color="auto"/>
            </w:tcBorders>
          </w:tcPr>
          <w:p w14:paraId="5EC51F68" w14:textId="20B946C5" w:rsidR="00052E16" w:rsidRPr="00052E16" w:rsidRDefault="009F53D9" w:rsidP="007206D4">
            <w:pPr>
              <w:pStyle w:val="Heading3"/>
              <w:tabs>
                <w:tab w:val="clear" w:pos="360"/>
                <w:tab w:val="decimal" w:pos="522"/>
              </w:tabs>
              <w:spacing w:line="276" w:lineRule="auto"/>
              <w:jc w:val="left"/>
              <w:outlineLvl w:val="2"/>
              <w:rPr>
                <w:b w:val="0"/>
              </w:rPr>
            </w:pPr>
            <w:r>
              <w:rPr>
                <w:b w:val="0"/>
              </w:rPr>
              <w:t>320685.4</w:t>
            </w:r>
          </w:p>
        </w:tc>
      </w:tr>
    </w:tbl>
    <w:p w14:paraId="39769623" w14:textId="16587B37" w:rsidR="00F566FC" w:rsidRPr="004F192A" w:rsidRDefault="004F192A" w:rsidP="004F192A">
      <w:pPr>
        <w:pStyle w:val="Heading3"/>
        <w:ind w:left="360" w:hanging="360"/>
        <w:rPr>
          <w:b w:val="0"/>
        </w:rPr>
      </w:pPr>
      <w:r w:rsidRPr="004F192A">
        <w:rPr>
          <w:b w:val="0"/>
          <w:vertAlign w:val="superscript"/>
        </w:rPr>
        <w:t>a</w:t>
      </w:r>
      <w:r w:rsidR="009F53D9">
        <w:rPr>
          <w:b w:val="0"/>
        </w:rPr>
        <w:t>Value</w:t>
      </w:r>
      <w:r>
        <w:rPr>
          <w:b w:val="0"/>
        </w:rPr>
        <w:t xml:space="preserve"> derived by rearranging the equation to solve for </w:t>
      </w:r>
      <w:r>
        <w:rPr>
          <w:b w:val="0"/>
          <w:i/>
        </w:rPr>
        <w:t>t</w:t>
      </w:r>
      <w:r w:rsidR="009D2C08">
        <w:rPr>
          <w:b w:val="0"/>
        </w:rPr>
        <w:t xml:space="preserve"> with a length of 480 mm</w:t>
      </w:r>
      <w:r>
        <w:rPr>
          <w:b w:val="0"/>
        </w:rP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3B53E7">
      <w:pPr>
        <w:pStyle w:val="Heading3"/>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50440163" w:rsidR="00882B84" w:rsidRPr="00722EB0" w:rsidRDefault="00BC6E11" w:rsidP="00BC6E11">
      <w:pPr>
        <w:ind w:firstLine="0"/>
      </w:pPr>
      <w:r>
        <w:t xml:space="preserve">Fig. 2. Fit of Eq. (3) to female (open squares, dotted line) and male (open circles, dashed line) </w:t>
      </w:r>
      <w:r w:rsidR="00562CED">
        <w:t xml:space="preserve">to total length-at-age data for </w:t>
      </w:r>
      <w:r>
        <w:t>walleye captured from Lake Winnibigoshish</w:t>
      </w:r>
      <w:r w:rsidR="00562CED">
        <w:t xml:space="preserve"> in</w:t>
      </w:r>
      <w:del w:id="113" w:author="Derek Ogle" w:date="2016-12-08T13:20:00Z">
        <w:r w:rsidR="00562CED" w:rsidDel="00A91DCA">
          <w:delText xml:space="preserve"> </w:delText>
        </w:r>
        <w:r w:rsidR="00562CED" w:rsidRPr="00F56C0D" w:rsidDel="00A91DCA">
          <w:rPr>
            <w:highlight w:val="yellow"/>
          </w:rPr>
          <w:delText>MONTH</w:delText>
        </w:r>
      </w:del>
      <w:ins w:id="114" w:author="Derek Ogle" w:date="2016-12-08T13:21:00Z">
        <w:r w:rsidR="00A91DCA">
          <w:t xml:space="preserve"> </w:t>
        </w:r>
      </w:ins>
      <w:bookmarkStart w:id="115" w:name="_GoBack"/>
      <w:bookmarkEnd w:id="115"/>
      <w:ins w:id="116" w:author="Derek Ogle" w:date="2016-12-08T13:20:00Z">
        <w:r w:rsidR="00A91DCA">
          <w:t>September</w:t>
        </w:r>
      </w:ins>
      <w:r w:rsidR="00562CED">
        <w:t>, 2012</w:t>
      </w:r>
      <w:r>
        <w:t xml:space="preserve">. </w:t>
      </w:r>
      <w:r w:rsidR="00F56C0D">
        <w:t xml:space="preserve">Points are slightly offset from the integer ages to reduce overlap between </w:t>
      </w:r>
      <w:del w:id="117" w:author="Derek Ogle" w:date="2016-12-08T13:21:00Z">
        <w:r w:rsidR="00F56C0D" w:rsidDel="00A91DCA">
          <w:delText xml:space="preserve">the </w:delText>
        </w:r>
      </w:del>
      <w:r w:rsidR="00F56C0D">
        <w:t>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rek Ogle" w:date="2016-12-08T09:31:00Z" w:initials="DO">
    <w:p w14:paraId="71D8C263" w14:textId="77777777" w:rsidR="00BE7A0E" w:rsidRDefault="00466C4D">
      <w:pPr>
        <w:pStyle w:val="CommentText"/>
      </w:pPr>
      <w:r>
        <w:rPr>
          <w:rStyle w:val="CommentReference"/>
        </w:rPr>
        <w:annotationRef/>
      </w:r>
      <w:r>
        <w:t>I had always chosen keywords t</w:t>
      </w:r>
      <w:r w:rsidR="00BE7A0E">
        <w:t>hat did not exist in the title, so as to provide more words that could be searched for by users and search engines.</w:t>
      </w:r>
      <w:r>
        <w:t xml:space="preserve"> Thus, my choices.</w:t>
      </w:r>
    </w:p>
    <w:p w14:paraId="6A96BBEC" w14:textId="77777777" w:rsidR="00BE7A0E" w:rsidRDefault="00BE7A0E">
      <w:pPr>
        <w:pStyle w:val="CommentText"/>
      </w:pPr>
    </w:p>
    <w:p w14:paraId="0845F6EC" w14:textId="4DF9F5E8" w:rsidR="00466C4D" w:rsidRDefault="00BE7A0E">
      <w:pPr>
        <w:pStyle w:val="CommentText"/>
      </w:pPr>
      <w:r>
        <w:t>The GtoA for Fishries Research, however, does not state that that is what should be done.  I assume from your experience as an editor that you feel it is OK to have keywords that are redundant with the words in the title.</w:t>
      </w:r>
    </w:p>
    <w:p w14:paraId="000FBF85" w14:textId="77777777" w:rsidR="00BE7A0E" w:rsidRDefault="00BE7A0E">
      <w:pPr>
        <w:pStyle w:val="CommentText"/>
      </w:pPr>
    </w:p>
    <w:p w14:paraId="34CAE838" w14:textId="74C6A51F" w:rsidR="00BE7A0E" w:rsidRDefault="00BE7A0E">
      <w:pPr>
        <w:pStyle w:val="CommentText"/>
      </w:pPr>
      <w:r>
        <w:t>Should we go with your choices?</w:t>
      </w:r>
    </w:p>
  </w:comment>
  <w:comment w:id="10" w:author="Derek Ogle" w:date="2016-12-08T10:00:00Z" w:initials="DO">
    <w:p w14:paraId="63D00A87" w14:textId="0829EFED" w:rsidR="004A2213" w:rsidRDefault="004A2213">
      <w:pPr>
        <w:pStyle w:val="CommentText"/>
      </w:pPr>
      <w:r>
        <w:rPr>
          <w:rStyle w:val="CommentReference"/>
        </w:rPr>
        <w:annotationRef/>
      </w:r>
      <w:r>
        <w:t>I don’t think we want to tie tr specifically to the age when fish become vulnerable to fishing mortality.  It can be more general than that.  For example, one may be interested in determining the mean age when fish reach a preferred length (as compared to a stock length where fishing mortality would begin), the mean age when they are no longer vulnerable to predation (for prey fishes), or the mean age when they reach the mean length.</w:t>
      </w:r>
    </w:p>
  </w:comment>
  <w:comment w:id="19" w:author="Isermann, Dan" w:date="2016-12-02T16:21:00Z" w:initials="ID">
    <w:p w14:paraId="3751FE20" w14:textId="5F8ED296" w:rsidR="00D51DF4" w:rsidRDefault="00D51DF4">
      <w:pPr>
        <w:pStyle w:val="CommentText"/>
      </w:pPr>
      <w:r>
        <w:rPr>
          <w:rStyle w:val="CommentReference"/>
        </w:rPr>
        <w:annotationRef/>
      </w:r>
      <w:r>
        <w:rPr>
          <w:noProof/>
        </w:rPr>
        <w:t xml:space="preserve">Not sure if we need some actual papers here if these will work. </w:t>
      </w:r>
    </w:p>
  </w:comment>
  <w:comment w:id="20" w:author="Derek Ogle" w:date="2016-12-08T12:02:00Z" w:initials="DO">
    <w:p w14:paraId="2B9C053C" w14:textId="3D366E25" w:rsidR="00602F2B" w:rsidRDefault="00602F2B">
      <w:pPr>
        <w:pStyle w:val="CommentText"/>
      </w:pPr>
      <w:r>
        <w:rPr>
          <w:rStyle w:val="CommentReference"/>
        </w:rPr>
        <w:annotationRef/>
      </w:r>
      <w:r>
        <w:t>I add Q&amp;D (</w:t>
      </w:r>
      <w:r w:rsidR="00733C32">
        <w:t>see Chapter 6</w:t>
      </w:r>
      <w:r>
        <w:t xml:space="preserve">).  I think that this is adequate.  </w:t>
      </w:r>
    </w:p>
  </w:comment>
  <w:comment w:id="31" w:author="Isermann, Dan" w:date="2016-12-05T15:42:00Z" w:initials="ID">
    <w:p w14:paraId="612566CE" w14:textId="72E5D6B5" w:rsidR="00D51DF4" w:rsidRDefault="00D51DF4">
      <w:pPr>
        <w:pStyle w:val="CommentText"/>
      </w:pPr>
      <w:r>
        <w:rPr>
          <w:rStyle w:val="CommentReference"/>
        </w:rPr>
        <w:annotationRef/>
      </w:r>
      <w:r>
        <w:rPr>
          <w:noProof/>
        </w:rPr>
        <w:t>This paper was out before FAST so maybe we need to change to something post 2001 given the sentence construction</w:t>
      </w:r>
    </w:p>
  </w:comment>
  <w:comment w:id="32" w:author="Derek Ogle" w:date="2016-12-08T10:08:00Z" w:initials="DO">
    <w:p w14:paraId="4CFFC3DB" w14:textId="06779B52" w:rsidR="00374467" w:rsidRDefault="00374467">
      <w:pPr>
        <w:pStyle w:val="CommentText"/>
      </w:pPr>
      <w:r>
        <w:rPr>
          <w:rStyle w:val="CommentReference"/>
        </w:rPr>
        <w:annotationRef/>
      </w:r>
      <w:r>
        <w:t>Are you fine with citing yourself multiple times? [I am]</w:t>
      </w:r>
      <w:r w:rsidR="00A04436">
        <w:t xml:space="preserve">  I was hoping to just have some representative citations to s</w:t>
      </w:r>
      <w:r w:rsidR="00C17F4E">
        <w:t>pan the years it has been used.  There are others we could use Boxrucker (2002), Quist et al. (2002), …</w:t>
      </w:r>
    </w:p>
  </w:comment>
  <w:comment w:id="34" w:author="Derek Ogle" w:date="2016-12-08T10:09:00Z" w:initials="DO">
    <w:p w14:paraId="0B1AC3C8" w14:textId="77777777" w:rsidR="00A459C2" w:rsidRDefault="00A459C2" w:rsidP="00A459C2">
      <w:pPr>
        <w:pStyle w:val="CommentText"/>
      </w:pPr>
      <w:r>
        <w:rPr>
          <w:rStyle w:val="CommentReference"/>
        </w:rPr>
        <w:annotationRef/>
      </w:r>
      <w:r>
        <w:t>Are you saying to remove these three citations?  We could, but they do provide some “evidence” for the “expanded the use of” argument.</w:t>
      </w:r>
    </w:p>
  </w:comment>
  <w:comment w:id="37" w:author="Isermann, Dan" w:date="2016-12-02T15:30:00Z" w:initials="ID">
    <w:p w14:paraId="46DCFC99" w14:textId="26D35D17" w:rsidR="00D51DF4" w:rsidRDefault="00D51DF4">
      <w:pPr>
        <w:pStyle w:val="CommentText"/>
      </w:pPr>
      <w:r>
        <w:rPr>
          <w:rStyle w:val="CommentReference"/>
        </w:rPr>
        <w:annotationRef/>
      </w:r>
      <w:r>
        <w:rPr>
          <w:noProof/>
        </w:rPr>
        <w:t xml:space="preserve">I am not sure we need FAST FAMS citations as the models were used long before this. </w:t>
      </w:r>
    </w:p>
  </w:comment>
  <w:comment w:id="51" w:author="Isermann, Dan" w:date="2016-12-02T16:28:00Z" w:initials="ID">
    <w:p w14:paraId="0A0172E2" w14:textId="09C6CEBB" w:rsidR="00D51DF4" w:rsidRDefault="00D51DF4">
      <w:pPr>
        <w:pStyle w:val="CommentText"/>
      </w:pPr>
      <w:r>
        <w:rPr>
          <w:rStyle w:val="CommentReference"/>
        </w:rPr>
        <w:annotationRef/>
      </w:r>
      <w:r>
        <w:rPr>
          <w:noProof/>
        </w:rPr>
        <w:t xml:space="preserve">Probably to look at the B-H citation, but the rest explicitly state this is what they did. For B-H: Based on page 263 i think this is what they did and I found the formula on the bottom of page 287. Cannot find any explicit mention in Ricker. Talked to Slipke and he stated that they included in FAST because it was intuitive, not because they had necessarily observed it in another text. </w:t>
      </w:r>
    </w:p>
  </w:comment>
  <w:comment w:id="52" w:author="Derek Ogle" w:date="2016-12-08T12:32:00Z" w:initials="DO">
    <w:p w14:paraId="308EAC5A" w14:textId="69026C02" w:rsidR="001D51A6" w:rsidRDefault="001D51A6">
      <w:pPr>
        <w:pStyle w:val="CommentText"/>
      </w:pPr>
      <w:r>
        <w:rPr>
          <w:rStyle w:val="CommentReference"/>
        </w:rPr>
        <w:annotationRef/>
      </w:r>
      <w:r>
        <w:t>I took the Linf=68.5 (from p.285), the K=0.095 (from p.284) and t0=-0.815 (from p. 284) and Lr=23.96 (from Table 15.7, p. 471) and inverted the VonB to get tr=3.716 or 3.72, the same as tr in Table 15.7 and p.263.</w:t>
      </w:r>
    </w:p>
    <w:p w14:paraId="2C0CD88E" w14:textId="77777777" w:rsidR="001D51A6" w:rsidRDefault="001D51A6">
      <w:pPr>
        <w:pStyle w:val="CommentText"/>
      </w:pPr>
    </w:p>
    <w:p w14:paraId="1C3C303C" w14:textId="1B8885E1" w:rsidR="001D51A6" w:rsidRDefault="001D51A6">
      <w:pPr>
        <w:pStyle w:val="CommentText"/>
      </w:pPr>
      <w:r>
        <w:t>I did the same for larger length ogive in Table 15.7 and also reproduced the tr=5.05 in that table.</w:t>
      </w:r>
    </w:p>
    <w:p w14:paraId="7EFD43A7" w14:textId="77777777" w:rsidR="001D51A6" w:rsidRDefault="001D51A6">
      <w:pPr>
        <w:pStyle w:val="CommentText"/>
      </w:pPr>
    </w:p>
    <w:p w14:paraId="4C5E1F58" w14:textId="6C0E9076" w:rsidR="001D51A6" w:rsidRDefault="001D51A6">
      <w:pPr>
        <w:pStyle w:val="CommentText"/>
      </w:pPr>
      <w:r>
        <w:t xml:space="preserve">So … </w:t>
      </w:r>
      <w:r>
        <w:t>I cannot find any reference that this is exactly what they did, but it appears to be, and there are several hints that that was the case.  Given this, are you OK with leaving this reference here??</w:t>
      </w:r>
    </w:p>
  </w:comment>
  <w:comment w:id="54" w:author="Isermann, Dan" w:date="2016-12-01T05:22:00Z" w:initials="ID">
    <w:p w14:paraId="042C0F3E" w14:textId="29517AD1" w:rsidR="00D51DF4" w:rsidRDefault="00D51DF4">
      <w:pPr>
        <w:pStyle w:val="CommentText"/>
      </w:pPr>
      <w:r>
        <w:rPr>
          <w:rStyle w:val="CommentReference"/>
        </w:rPr>
        <w:annotationRef/>
      </w:r>
      <w:r>
        <w:rPr>
          <w:noProof/>
        </w:rPr>
        <w:t>I'd say the second objective is all we really need, but am Ok with both.</w:t>
      </w:r>
    </w:p>
  </w:comment>
  <w:comment w:id="55" w:author="Derek Ogle" w:date="2016-12-08T12:39:00Z" w:initials="DO">
    <w:p w14:paraId="2E6A34C6" w14:textId="7D2E3728" w:rsidR="00524E7C" w:rsidRDefault="00AF306A">
      <w:pPr>
        <w:pStyle w:val="CommentText"/>
      </w:pPr>
      <w:r>
        <w:rPr>
          <w:rStyle w:val="CommentReference"/>
        </w:rPr>
        <w:annotationRef/>
      </w:r>
      <w:r w:rsidR="00524E7C">
        <w:t>Are you saying that we don’t need (1) or saying that we don’t need the part in front of “and” in (2).</w:t>
      </w:r>
    </w:p>
    <w:p w14:paraId="0261CE26" w14:textId="77777777" w:rsidR="00524E7C" w:rsidRDefault="00524E7C">
      <w:pPr>
        <w:pStyle w:val="CommentText"/>
      </w:pPr>
    </w:p>
    <w:p w14:paraId="15FE672D" w14:textId="3CD93DF6" w:rsidR="00AF306A" w:rsidRDefault="00AF306A">
      <w:pPr>
        <w:pStyle w:val="CommentText"/>
      </w:pPr>
      <w:r>
        <w:t xml:space="preserve">I think that both </w:t>
      </w:r>
      <w:r w:rsidR="00524E7C">
        <w:t xml:space="preserve">(1) and (2) </w:t>
      </w:r>
      <w:r>
        <w:t xml:space="preserve">are needed.  </w:t>
      </w:r>
      <w:r w:rsidR="00524E7C">
        <w:t>I could live without the first part of (2) but</w:t>
      </w:r>
      <w:r w:rsidR="004B4446">
        <w:t xml:space="preserve"> I prefer to keep it.</w:t>
      </w:r>
    </w:p>
  </w:comment>
  <w:comment w:id="56" w:author="Derek Ogle" w:date="2016-12-08T12:50:00Z" w:initials="DO">
    <w:p w14:paraId="5FF01FA8" w14:textId="7BEC337C" w:rsidR="004B4446" w:rsidRDefault="004B4446">
      <w:pPr>
        <w:pStyle w:val="CommentText"/>
      </w:pPr>
      <w:r>
        <w:rPr>
          <w:rStyle w:val="CommentReference"/>
        </w:rPr>
        <w:annotationRef/>
      </w:r>
      <w:r>
        <w:t>This probably is not going to work as there is a higher probability that this manuscript will be published before the edited volume, right?  Do you think we can hold out for an “in press” or should I search for another reference or references?  I’d prefer to cite the chapter as it will be the most thorough listing.</w:t>
      </w:r>
    </w:p>
  </w:comment>
  <w:comment w:id="63" w:author="Isermann, Dan" w:date="2016-12-01T05:37:00Z" w:initials="ID">
    <w:p w14:paraId="5CA12AD7" w14:textId="2DF56E78" w:rsidR="00D51DF4" w:rsidRDefault="00D51DF4">
      <w:pPr>
        <w:pStyle w:val="CommentText"/>
      </w:pPr>
      <w:r>
        <w:rPr>
          <w:rStyle w:val="CommentReference"/>
        </w:rPr>
        <w:annotationRef/>
      </w:r>
      <w:r>
        <w:rPr>
          <w:noProof/>
        </w:rPr>
        <w:t xml:space="preserve">Ok, I got to ask why 999 and not 1,000? Does the original count as one iteration? </w:t>
      </w:r>
    </w:p>
  </w:comment>
  <w:comment w:id="64" w:author="Derek Ogle" w:date="2016-12-08T13:08:00Z" w:initials="DO">
    <w:p w14:paraId="7E899D54" w14:textId="28A68FED" w:rsidR="00CA5A38" w:rsidRDefault="00CA5A38">
      <w:pPr>
        <w:pStyle w:val="CommentText"/>
      </w:pPr>
      <w:r>
        <w:rPr>
          <w:rStyle w:val="CommentReference"/>
        </w:rPr>
        <w:annotationRef/>
      </w:r>
      <w:r>
        <w:t>I mostly started doing this because all bootstrapping packages that I have seen do this (use XX99 for the numbers of bootstraps).  I have not found a great description of why, but this was the best …</w:t>
      </w:r>
    </w:p>
    <w:p w14:paraId="47319F96" w14:textId="77777777" w:rsidR="00CA5A38" w:rsidRDefault="00CA5A38">
      <w:pPr>
        <w:pStyle w:val="CommentText"/>
      </w:pPr>
    </w:p>
    <w:p w14:paraId="5833A941" w14:textId="065744B7" w:rsidR="00CA5A38" w:rsidRDefault="00CA5A38">
      <w:pPr>
        <w:pStyle w:val="CommentText"/>
      </w:pPr>
      <w:hyperlink r:id="rId1" w:history="1">
        <w:r w:rsidRPr="00B71D54">
          <w:rPr>
            <w:rStyle w:val="Hyperlink"/>
          </w:rPr>
          <w:t>https://www.google.com/url?sa=t&amp;rct=j&amp;q=&amp;esrc=s&amp;source=web&amp;cd=7&amp;ved=0ahUKEwiAlL3RpOXQAhUml1QKHax0CRYQFghAMAY&amp;url=https%3A%2F%2Fwww.researchgate.net%2Ffile.PostFileLoader.html%3Fid%3D577d4ec4217e2037694eb741%26assetKey%3DAS%253A380920600252417%25401467829956309&amp;usg=AFQjCNH3xISh0eq3C5inUQPEuzbFmg_JYg&amp;sig2=FFa6QhjJE179nXjb6JOqvg&amp;bvm=bv.141320020,d.cGw&amp;cad=rja</w:t>
        </w:r>
      </w:hyperlink>
    </w:p>
    <w:p w14:paraId="1B2F202F" w14:textId="77777777" w:rsidR="00CA5A38" w:rsidRDefault="00CA5A38">
      <w:pPr>
        <w:pStyle w:val="CommentText"/>
      </w:pPr>
    </w:p>
  </w:comment>
  <w:comment w:id="77" w:author="Isermann, Dan" w:date="2016-12-01T05:38:00Z" w:initials="ID">
    <w:p w14:paraId="1D5C9408" w14:textId="197113D2" w:rsidR="00D51DF4" w:rsidRDefault="00D51DF4">
      <w:pPr>
        <w:pStyle w:val="CommentText"/>
      </w:pPr>
      <w:r>
        <w:rPr>
          <w:rStyle w:val="CommentReference"/>
        </w:rPr>
        <w:annotationRef/>
      </w:r>
      <w:r>
        <w:rPr>
          <w:noProof/>
        </w:rPr>
        <w:t xml:space="preserve">This sentence makes no sense to me. Not sure. Are you saying that we calculated approximate 90% confidence intervals and also derived values for the 5th and 95th percentiles? </w:t>
      </w:r>
    </w:p>
  </w:comment>
  <w:comment w:id="78" w:author="Derek Ogle" w:date="2016-12-08T13:10:00Z" w:initials="DO">
    <w:p w14:paraId="75D54E26" w14:textId="131EF72A" w:rsidR="00CA5A38" w:rsidRDefault="00CA5A38">
      <w:pPr>
        <w:pStyle w:val="CommentText"/>
      </w:pPr>
      <w:r>
        <w:rPr>
          <w:rStyle w:val="CommentReference"/>
        </w:rPr>
        <w:annotationRef/>
      </w:r>
      <w:r>
        <w:t>The tr from Eqs (1) and (2) is called a derived value, as are the predicted values at ages 8 and 20.  Thus, we are constructed CIs for model parameters plus these three derived values using the percentiles of the bootstrapped values.</w:t>
      </w:r>
    </w:p>
    <w:p w14:paraId="527950D6" w14:textId="77777777" w:rsidR="00CA5A38" w:rsidRDefault="00CA5A38">
      <w:pPr>
        <w:pStyle w:val="CommentText"/>
      </w:pPr>
    </w:p>
    <w:p w14:paraId="7683BE69" w14:textId="679ACB72" w:rsidR="00CA5A38" w:rsidRDefault="00CA5A38">
      <w:pPr>
        <w:pStyle w:val="CommentText"/>
      </w:pPr>
      <w:r>
        <w:t>I have tried a new sentence to hopefully be more clear.</w:t>
      </w:r>
    </w:p>
  </w:comment>
  <w:comment w:id="79" w:author="Isermann, Dan" w:date="2016-12-01T05:57:00Z" w:initials="ID">
    <w:p w14:paraId="0CBDF0AA" w14:textId="6DC65357" w:rsidR="00D51DF4" w:rsidRDefault="00D51DF4">
      <w:pPr>
        <w:pStyle w:val="CommentText"/>
      </w:pPr>
      <w:r>
        <w:rPr>
          <w:rStyle w:val="CommentReference"/>
        </w:rPr>
        <w:annotationRef/>
      </w:r>
      <w:r>
        <w:rPr>
          <w:noProof/>
        </w:rPr>
        <w:t xml:space="preserve">If you think we need citation for this I can provide. I will check with Dale, but pretty certain there was no sectioning. </w:t>
      </w:r>
    </w:p>
  </w:comment>
  <w:comment w:id="80" w:author="Derek Ogle" w:date="2016-12-08T13:14:00Z" w:initials="DO">
    <w:p w14:paraId="38CF02B2" w14:textId="6EAA2B61" w:rsidR="009D2475" w:rsidRDefault="009D2475">
      <w:pPr>
        <w:pStyle w:val="CommentText"/>
      </w:pPr>
      <w:r>
        <w:rPr>
          <w:rStyle w:val="CommentReference"/>
        </w:rPr>
        <w:annotationRef/>
      </w:r>
      <w:r>
        <w:t>I don’t think we need a citation.</w:t>
      </w:r>
    </w:p>
  </w:comment>
  <w:comment w:id="84" w:author="Derek Ogle" w:date="2016-12-08T13:17:00Z" w:initials="DO">
    <w:p w14:paraId="25905E5E" w14:textId="3D09790A" w:rsidR="009D2475" w:rsidRDefault="009D2475">
      <w:pPr>
        <w:pStyle w:val="CommentText"/>
      </w:pPr>
      <w:r>
        <w:rPr>
          <w:rStyle w:val="CommentReference"/>
        </w:rPr>
        <w:annotationRef/>
      </w:r>
      <w:r>
        <w:t>I cut this based on your deletions in the methods.</w:t>
      </w:r>
    </w:p>
  </w:comment>
  <w:comment w:id="109" w:author="Derek Ogle" w:date="2016-10-17T13:01:00Z" w:initials="DO">
    <w:p w14:paraId="5112CC28" w14:textId="3506AB8A" w:rsidR="00D51DF4" w:rsidRDefault="00D51DF4">
      <w:pPr>
        <w:pStyle w:val="CommentText"/>
      </w:pPr>
      <w:r>
        <w:rPr>
          <w:rStyle w:val="CommentReference"/>
        </w:rPr>
        <w:annotationRef/>
      </w:r>
      <w:r>
        <w:t>Check this format.</w:t>
      </w:r>
    </w:p>
  </w:comment>
  <w:comment w:id="112" w:author="Derek Ogle" w:date="2016-12-08T13:20:00Z" w:initials="DO">
    <w:p w14:paraId="40B3F209" w14:textId="78F380EB" w:rsidR="00A91DCA" w:rsidRDefault="00A91DCA">
      <w:pPr>
        <w:pStyle w:val="CommentText"/>
      </w:pPr>
      <w:r>
        <w:rPr>
          <w:rStyle w:val="CommentReference"/>
        </w:rPr>
        <w:annotationRef/>
      </w:r>
      <w:r>
        <w:t>Again, deleted because of your deletion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CAE838" w15:done="0"/>
  <w15:commentEx w15:paraId="63D00A87" w15:done="0"/>
  <w15:commentEx w15:paraId="3751FE20" w15:done="0"/>
  <w15:commentEx w15:paraId="2B9C053C" w15:paraIdParent="3751FE20" w15:done="0"/>
  <w15:commentEx w15:paraId="612566CE" w15:done="0"/>
  <w15:commentEx w15:paraId="4CFFC3DB" w15:paraIdParent="612566CE" w15:done="0"/>
  <w15:commentEx w15:paraId="0B1AC3C8" w15:paraIdParent="612566CE" w15:done="0"/>
  <w15:commentEx w15:paraId="46DCFC99" w15:done="0"/>
  <w15:commentEx w15:paraId="0A0172E2" w15:done="0"/>
  <w15:commentEx w15:paraId="4C5E1F58" w15:paraIdParent="0A0172E2" w15:done="0"/>
  <w15:commentEx w15:paraId="042C0F3E" w15:done="0"/>
  <w15:commentEx w15:paraId="15FE672D" w15:paraIdParent="042C0F3E" w15:done="0"/>
  <w15:commentEx w15:paraId="5FF01FA8" w15:done="0"/>
  <w15:commentEx w15:paraId="5CA12AD7" w15:done="0"/>
  <w15:commentEx w15:paraId="1B2F202F" w15:paraIdParent="5CA12AD7" w15:done="0"/>
  <w15:commentEx w15:paraId="1D5C9408" w15:done="0"/>
  <w15:commentEx w15:paraId="7683BE69" w15:paraIdParent="1D5C9408" w15:done="0"/>
  <w15:commentEx w15:paraId="0CBDF0AA" w15:done="0"/>
  <w15:commentEx w15:paraId="38CF02B2" w15:paraIdParent="0CBDF0AA" w15:done="0"/>
  <w15:commentEx w15:paraId="25905E5E" w15:done="0"/>
  <w15:commentEx w15:paraId="5112CC28" w15:done="0"/>
  <w15:commentEx w15:paraId="40B3F2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03B08" w14:textId="77777777" w:rsidR="00D63A90" w:rsidRDefault="00D63A90" w:rsidP="003B53E7">
      <w:r>
        <w:separator/>
      </w:r>
    </w:p>
  </w:endnote>
  <w:endnote w:type="continuationSeparator" w:id="0">
    <w:p w14:paraId="7A70657D" w14:textId="77777777" w:rsidR="00D63A90" w:rsidRDefault="00D63A90"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300FB" w14:textId="77777777" w:rsidR="00D63A90" w:rsidRDefault="00D63A90" w:rsidP="003B53E7">
      <w:r>
        <w:separator/>
      </w:r>
    </w:p>
  </w:footnote>
  <w:footnote w:type="continuationSeparator" w:id="0">
    <w:p w14:paraId="1A53A219" w14:textId="77777777" w:rsidR="00D63A90" w:rsidRDefault="00D63A90"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Isermann, Dan">
    <w15:presenceInfo w15:providerId="AD" w15:userId="S-1-5-21-2034437564-453982122-1672037986-193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F40"/>
    <w:rsid w:val="000E6CCE"/>
    <w:rsid w:val="00104225"/>
    <w:rsid w:val="00107B05"/>
    <w:rsid w:val="00110FBC"/>
    <w:rsid w:val="0011342D"/>
    <w:rsid w:val="00114E4C"/>
    <w:rsid w:val="0011629B"/>
    <w:rsid w:val="00130E7D"/>
    <w:rsid w:val="00131BF4"/>
    <w:rsid w:val="0013237A"/>
    <w:rsid w:val="00137CD3"/>
    <w:rsid w:val="001408DC"/>
    <w:rsid w:val="00142E17"/>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3160"/>
    <w:rsid w:val="001C56E8"/>
    <w:rsid w:val="001D51A6"/>
    <w:rsid w:val="001D675B"/>
    <w:rsid w:val="001D793F"/>
    <w:rsid w:val="001E300F"/>
    <w:rsid w:val="001E728F"/>
    <w:rsid w:val="001E735E"/>
    <w:rsid w:val="001E7E51"/>
    <w:rsid w:val="001F03A9"/>
    <w:rsid w:val="001F403C"/>
    <w:rsid w:val="00204A02"/>
    <w:rsid w:val="00205946"/>
    <w:rsid w:val="002067BF"/>
    <w:rsid w:val="002068D2"/>
    <w:rsid w:val="0022528F"/>
    <w:rsid w:val="00235A21"/>
    <w:rsid w:val="00235A4F"/>
    <w:rsid w:val="00245560"/>
    <w:rsid w:val="0025578B"/>
    <w:rsid w:val="0026614C"/>
    <w:rsid w:val="00266B0D"/>
    <w:rsid w:val="00281C99"/>
    <w:rsid w:val="00294D9D"/>
    <w:rsid w:val="002A2F13"/>
    <w:rsid w:val="002A349F"/>
    <w:rsid w:val="002A3E99"/>
    <w:rsid w:val="002B558D"/>
    <w:rsid w:val="002B7CF6"/>
    <w:rsid w:val="002C1A49"/>
    <w:rsid w:val="002C52BB"/>
    <w:rsid w:val="002D2B94"/>
    <w:rsid w:val="002E3D24"/>
    <w:rsid w:val="002F48EC"/>
    <w:rsid w:val="00300348"/>
    <w:rsid w:val="0030305A"/>
    <w:rsid w:val="003043A3"/>
    <w:rsid w:val="00305E59"/>
    <w:rsid w:val="0030781F"/>
    <w:rsid w:val="00320470"/>
    <w:rsid w:val="00322531"/>
    <w:rsid w:val="00322B76"/>
    <w:rsid w:val="003264E5"/>
    <w:rsid w:val="00326EA8"/>
    <w:rsid w:val="00340B46"/>
    <w:rsid w:val="003431A0"/>
    <w:rsid w:val="00353153"/>
    <w:rsid w:val="00353D39"/>
    <w:rsid w:val="0035735F"/>
    <w:rsid w:val="00363106"/>
    <w:rsid w:val="00365B58"/>
    <w:rsid w:val="003732B7"/>
    <w:rsid w:val="00374467"/>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31D4"/>
    <w:rsid w:val="00441F1E"/>
    <w:rsid w:val="004442E7"/>
    <w:rsid w:val="004444A9"/>
    <w:rsid w:val="004503DD"/>
    <w:rsid w:val="004504CF"/>
    <w:rsid w:val="00460A43"/>
    <w:rsid w:val="00466C4D"/>
    <w:rsid w:val="00471387"/>
    <w:rsid w:val="0047402E"/>
    <w:rsid w:val="004830AD"/>
    <w:rsid w:val="00491E07"/>
    <w:rsid w:val="0049500E"/>
    <w:rsid w:val="00496DAF"/>
    <w:rsid w:val="004A2213"/>
    <w:rsid w:val="004B1038"/>
    <w:rsid w:val="004B4446"/>
    <w:rsid w:val="004B4A34"/>
    <w:rsid w:val="004B6EFF"/>
    <w:rsid w:val="004C0FB4"/>
    <w:rsid w:val="004D21CF"/>
    <w:rsid w:val="004D6A7F"/>
    <w:rsid w:val="004E29B3"/>
    <w:rsid w:val="004E4B29"/>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B1492"/>
    <w:rsid w:val="005C3886"/>
    <w:rsid w:val="005D2ECD"/>
    <w:rsid w:val="005E32C1"/>
    <w:rsid w:val="005E71F8"/>
    <w:rsid w:val="005E7279"/>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73E4"/>
    <w:rsid w:val="00681724"/>
    <w:rsid w:val="00681B21"/>
    <w:rsid w:val="00692527"/>
    <w:rsid w:val="006A0DEC"/>
    <w:rsid w:val="006A3F44"/>
    <w:rsid w:val="006A42E0"/>
    <w:rsid w:val="006B1C2D"/>
    <w:rsid w:val="006B2C96"/>
    <w:rsid w:val="006B60C8"/>
    <w:rsid w:val="006C1966"/>
    <w:rsid w:val="006C7992"/>
    <w:rsid w:val="006D2689"/>
    <w:rsid w:val="00700664"/>
    <w:rsid w:val="00714D22"/>
    <w:rsid w:val="007206D4"/>
    <w:rsid w:val="00722EB0"/>
    <w:rsid w:val="0072356E"/>
    <w:rsid w:val="00733C32"/>
    <w:rsid w:val="0074422E"/>
    <w:rsid w:val="00747400"/>
    <w:rsid w:val="007524AF"/>
    <w:rsid w:val="00755657"/>
    <w:rsid w:val="007609C5"/>
    <w:rsid w:val="00761A83"/>
    <w:rsid w:val="007660B3"/>
    <w:rsid w:val="00776160"/>
    <w:rsid w:val="00776787"/>
    <w:rsid w:val="00780D85"/>
    <w:rsid w:val="00781702"/>
    <w:rsid w:val="00784D58"/>
    <w:rsid w:val="00785587"/>
    <w:rsid w:val="00787B90"/>
    <w:rsid w:val="007902B5"/>
    <w:rsid w:val="00792B3D"/>
    <w:rsid w:val="00793170"/>
    <w:rsid w:val="007953DD"/>
    <w:rsid w:val="007953F3"/>
    <w:rsid w:val="007A0DAF"/>
    <w:rsid w:val="007A45B8"/>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4F31"/>
    <w:rsid w:val="009B32E3"/>
    <w:rsid w:val="009C0C93"/>
    <w:rsid w:val="009C49D7"/>
    <w:rsid w:val="009C6144"/>
    <w:rsid w:val="009D2475"/>
    <w:rsid w:val="009D2C08"/>
    <w:rsid w:val="009D7B71"/>
    <w:rsid w:val="009E1ED2"/>
    <w:rsid w:val="009E6505"/>
    <w:rsid w:val="009E6692"/>
    <w:rsid w:val="009F53D9"/>
    <w:rsid w:val="00A04436"/>
    <w:rsid w:val="00A07F4E"/>
    <w:rsid w:val="00A20CDC"/>
    <w:rsid w:val="00A31AE7"/>
    <w:rsid w:val="00A33D88"/>
    <w:rsid w:val="00A3534B"/>
    <w:rsid w:val="00A36BB8"/>
    <w:rsid w:val="00A459C2"/>
    <w:rsid w:val="00A557C4"/>
    <w:rsid w:val="00A62402"/>
    <w:rsid w:val="00A63A60"/>
    <w:rsid w:val="00A70EB7"/>
    <w:rsid w:val="00A77460"/>
    <w:rsid w:val="00A7763E"/>
    <w:rsid w:val="00A91DCA"/>
    <w:rsid w:val="00AA173A"/>
    <w:rsid w:val="00AC374B"/>
    <w:rsid w:val="00AE5787"/>
    <w:rsid w:val="00AF2F8B"/>
    <w:rsid w:val="00AF306A"/>
    <w:rsid w:val="00B05A11"/>
    <w:rsid w:val="00B13F5B"/>
    <w:rsid w:val="00B24B35"/>
    <w:rsid w:val="00B260EC"/>
    <w:rsid w:val="00B309FE"/>
    <w:rsid w:val="00B32E9B"/>
    <w:rsid w:val="00B359CF"/>
    <w:rsid w:val="00B40370"/>
    <w:rsid w:val="00B434E0"/>
    <w:rsid w:val="00B45312"/>
    <w:rsid w:val="00B50C12"/>
    <w:rsid w:val="00B53F83"/>
    <w:rsid w:val="00B57D24"/>
    <w:rsid w:val="00B65AB4"/>
    <w:rsid w:val="00B6790A"/>
    <w:rsid w:val="00B72678"/>
    <w:rsid w:val="00B732AB"/>
    <w:rsid w:val="00B76615"/>
    <w:rsid w:val="00B77773"/>
    <w:rsid w:val="00B80076"/>
    <w:rsid w:val="00B85980"/>
    <w:rsid w:val="00B86B75"/>
    <w:rsid w:val="00BA769C"/>
    <w:rsid w:val="00BB2A80"/>
    <w:rsid w:val="00BB3D1D"/>
    <w:rsid w:val="00BB4C83"/>
    <w:rsid w:val="00BB69A7"/>
    <w:rsid w:val="00BC48D5"/>
    <w:rsid w:val="00BC6E11"/>
    <w:rsid w:val="00BC6FCC"/>
    <w:rsid w:val="00BD1E80"/>
    <w:rsid w:val="00BD6A06"/>
    <w:rsid w:val="00BE6FFB"/>
    <w:rsid w:val="00BE729C"/>
    <w:rsid w:val="00BE7A0E"/>
    <w:rsid w:val="00BF1C22"/>
    <w:rsid w:val="00BF663C"/>
    <w:rsid w:val="00C02F3F"/>
    <w:rsid w:val="00C067DE"/>
    <w:rsid w:val="00C068D0"/>
    <w:rsid w:val="00C1679F"/>
    <w:rsid w:val="00C17F4E"/>
    <w:rsid w:val="00C20D1E"/>
    <w:rsid w:val="00C23F2D"/>
    <w:rsid w:val="00C25EE7"/>
    <w:rsid w:val="00C27A66"/>
    <w:rsid w:val="00C27ADA"/>
    <w:rsid w:val="00C310D7"/>
    <w:rsid w:val="00C33361"/>
    <w:rsid w:val="00C36279"/>
    <w:rsid w:val="00C36735"/>
    <w:rsid w:val="00C4065B"/>
    <w:rsid w:val="00C42E2E"/>
    <w:rsid w:val="00C501E9"/>
    <w:rsid w:val="00C50712"/>
    <w:rsid w:val="00C53F8B"/>
    <w:rsid w:val="00C6017A"/>
    <w:rsid w:val="00C626CA"/>
    <w:rsid w:val="00C62D39"/>
    <w:rsid w:val="00C6734F"/>
    <w:rsid w:val="00C700AB"/>
    <w:rsid w:val="00C77E65"/>
    <w:rsid w:val="00C802EC"/>
    <w:rsid w:val="00CA5A38"/>
    <w:rsid w:val="00CB5436"/>
    <w:rsid w:val="00CC3660"/>
    <w:rsid w:val="00CC5356"/>
    <w:rsid w:val="00CD41EB"/>
    <w:rsid w:val="00CD728B"/>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3C74"/>
    <w:rsid w:val="00D854CA"/>
    <w:rsid w:val="00D861E7"/>
    <w:rsid w:val="00D90441"/>
    <w:rsid w:val="00DA1332"/>
    <w:rsid w:val="00DA1E2A"/>
    <w:rsid w:val="00DA319E"/>
    <w:rsid w:val="00DB415F"/>
    <w:rsid w:val="00DB5399"/>
    <w:rsid w:val="00DB70B5"/>
    <w:rsid w:val="00DB7944"/>
    <w:rsid w:val="00DC0D38"/>
    <w:rsid w:val="00DC4044"/>
    <w:rsid w:val="00DC6F43"/>
    <w:rsid w:val="00DD6524"/>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6314"/>
    <w:rsid w:val="00ED6385"/>
    <w:rsid w:val="00EE1FBD"/>
    <w:rsid w:val="00EF2255"/>
    <w:rsid w:val="00EF6085"/>
    <w:rsid w:val="00EF6E96"/>
    <w:rsid w:val="00F0057C"/>
    <w:rsid w:val="00F01B29"/>
    <w:rsid w:val="00F060CE"/>
    <w:rsid w:val="00F074CA"/>
    <w:rsid w:val="00F1591A"/>
    <w:rsid w:val="00F17348"/>
    <w:rsid w:val="00F17A23"/>
    <w:rsid w:val="00F241B9"/>
    <w:rsid w:val="00F25FBD"/>
    <w:rsid w:val="00F277CB"/>
    <w:rsid w:val="00F35640"/>
    <w:rsid w:val="00F37E47"/>
    <w:rsid w:val="00F52106"/>
    <w:rsid w:val="00F566FC"/>
    <w:rsid w:val="00F56C0D"/>
    <w:rsid w:val="00F602F3"/>
    <w:rsid w:val="00F64088"/>
    <w:rsid w:val="00F6742B"/>
    <w:rsid w:val="00F72D03"/>
    <w:rsid w:val="00F738EB"/>
    <w:rsid w:val="00F74D3A"/>
    <w:rsid w:val="00F83D6B"/>
    <w:rsid w:val="00F866FC"/>
    <w:rsid w:val="00F91699"/>
    <w:rsid w:val="00FA7F9C"/>
    <w:rsid w:val="00FB04F3"/>
    <w:rsid w:val="00FC0480"/>
    <w:rsid w:val="00FC17FF"/>
    <w:rsid w:val="00FC2A52"/>
    <w:rsid w:val="00FC4A55"/>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url?sa=t&amp;rct=j&amp;q=&amp;esrc=s&amp;source=web&amp;cd=7&amp;ved=0ahUKEwiAlL3RpOXQAhUml1QKHax0CRYQFghAMAY&amp;url=https%3A%2F%2Fwww.researchgate.net%2Ffile.PostFileLoader.html%3Fid%3D577d4ec4217e2037694eb741%26assetKey%3DAS%253A380920600252417%25401467829956309&amp;usg=AFQjCNH3xISh0eq3C5inUQPEuzbFmg_JYg&amp;sig2=FFa6QhjJE179nXjb6JOqvg&amp;bvm=bv.141320020,d.cGw&amp;cad=rj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8637/jss.v066.i05" TargetMode="External"/><Relationship Id="rId5" Type="http://schemas.openxmlformats.org/officeDocument/2006/relationships/webSettings" Target="webSettings.xml"/><Relationship Id="rId10" Type="http://schemas.openxmlformats.org/officeDocument/2006/relationships/hyperlink" Target="mailto:dogle@northland.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0CA96-BF32-41B8-B9AF-556F50F5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8</cp:revision>
  <cp:lastPrinted>2016-09-12T19:30:00Z</cp:lastPrinted>
  <dcterms:created xsi:type="dcterms:W3CDTF">2016-12-08T15:22:00Z</dcterms:created>
  <dcterms:modified xsi:type="dcterms:W3CDTF">2016-12-08T19:23:00Z</dcterms:modified>
</cp:coreProperties>
</file>