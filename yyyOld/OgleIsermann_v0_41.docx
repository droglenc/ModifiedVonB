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4D2C5E85" w:rsidR="00D90441" w:rsidRDefault="003431A0" w:rsidP="0006728C">
      <w:pPr>
        <w:ind w:firstLine="0"/>
      </w:pPr>
      <w:r>
        <w:t>Estimating t</w:t>
      </w:r>
      <w:r w:rsidR="00DB5399">
        <w:t xml:space="preserve">he </w:t>
      </w:r>
      <w:del w:id="1" w:author="Derek Ogle" w:date="2017-01-03T15:37:00Z">
        <w:r w:rsidR="00DB5399" w:rsidDel="006B2766">
          <w:delText xml:space="preserve">average </w:delText>
        </w:r>
      </w:del>
      <w:r w:rsidR="00DB5399">
        <w:t>time</w:t>
      </w:r>
      <w:r>
        <w:t xml:space="preserve"> required</w:t>
      </w:r>
      <w:r w:rsidR="00DB5399">
        <w:t xml:space="preserve"> (</w:t>
      </w:r>
      <w:r>
        <w:t xml:space="preserve">i.e., </w:t>
      </w:r>
      <w:r w:rsidR="00DB5399">
        <w:t>age)</w:t>
      </w:r>
      <w:r w:rsidR="00DB5399" w:rsidRPr="00353153">
        <w:t xml:space="preserve"> for </w:t>
      </w:r>
      <w:del w:id="2" w:author="Derek Ogle" w:date="2017-01-03T15:25:00Z">
        <w:r w:rsidR="00DB5399" w:rsidDel="00F73D89">
          <w:delText xml:space="preserve">the mean length </w:delText>
        </w:r>
        <w:r w:rsidR="00DB5399" w:rsidRPr="00353153" w:rsidDel="00F73D89">
          <w:delText xml:space="preserve">of </w:delText>
        </w:r>
      </w:del>
      <w:r w:rsidR="00DB5399" w:rsidRPr="00353153">
        <w:t>fish</w:t>
      </w:r>
      <w:r>
        <w:t xml:space="preserve"> in a population</w:t>
      </w:r>
      <w:r w:rsidR="00DB5399" w:rsidRPr="00353153">
        <w:t xml:space="preserve"> to reach a</w:t>
      </w:r>
      <w:r w:rsidR="00DB5399">
        <w:t xml:space="preserve"> </w:t>
      </w:r>
      <w:r w:rsidR="00205946">
        <w:t xml:space="preserve">specific </w:t>
      </w:r>
      <w:ins w:id="3" w:author="Derek Ogle" w:date="2017-01-03T15:25:00Z">
        <w:r w:rsidR="00F73D89">
          <w:t>length</w:t>
        </w:r>
      </w:ins>
      <w:del w:id="4" w:author="Derek Ogle" w:date="2017-01-03T15:25:00Z">
        <w:r w:rsidR="00DB5399" w:rsidDel="00F73D89">
          <w:delText>value</w:delText>
        </w:r>
      </w:del>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w:t>
      </w:r>
      <w:del w:id="5" w:author="Derek Ogle" w:date="2017-01-03T15:37:00Z">
        <w:r w:rsidR="00DB5399" w:rsidDel="006B2766">
          <w:delText xml:space="preserve">mean </w:delText>
        </w:r>
      </w:del>
      <w:r w:rsidR="00DB5399">
        <w:t xml:space="preserve">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w:t>
      </w:r>
      <w:del w:id="6" w:author="Derek Ogle" w:date="2017-01-04T22:19:00Z">
        <w:r w:rsidDel="002954E1">
          <w:delText xml:space="preserve">statistically </w:delText>
        </w:r>
      </w:del>
      <w:r w:rsidR="00DB5399">
        <w:t>compar</w:t>
      </w:r>
      <w:r>
        <w:t>ing</w:t>
      </w:r>
      <w:r w:rsidR="00DB5399">
        <w:t xml:space="preserve"> estimates of </w:t>
      </w:r>
      <w:del w:id="7" w:author="Derek Ogle" w:date="2017-01-03T15:38:00Z">
        <w:r w:rsidR="00DB5399" w:rsidDel="006B2766">
          <w:delText xml:space="preserve">mean </w:delText>
        </w:r>
      </w:del>
      <w:r w:rsidR="00DB5399">
        <w:t xml:space="preserve">age at the </w:t>
      </w:r>
      <w:r w:rsidR="004830AD">
        <w:t xml:space="preserve">specified </w:t>
      </w:r>
      <w:r w:rsidR="00DB5399">
        <w:t>length among populations. We provide a</w:t>
      </w:r>
      <w:r w:rsidR="004442E7">
        <w:t xml:space="preserve"> </w:t>
      </w:r>
      <w:del w:id="8" w:author="Derek Ogle" w:date="2017-01-04T22:20:00Z">
        <w:r w:rsidR="004442E7" w:rsidDel="002954E1">
          <w:delText>new</w:delText>
        </w:r>
        <w:r w:rsidR="00DB5399" w:rsidDel="002954E1">
          <w:delText xml:space="preserve"> </w:delText>
        </w:r>
      </w:del>
      <w:r w:rsidR="00DB5399">
        <w:t>parameterization of the von Bertalanffy growth function that allows</w:t>
      </w:r>
      <w:del w:id="9" w:author="Derek Ogle" w:date="2017-01-04T22:20:00Z">
        <w:r w:rsidR="00DB5399" w:rsidDel="002954E1">
          <w:delText xml:space="preserve"> the</w:delText>
        </w:r>
      </w:del>
      <w:r w:rsidR="00DB5399">
        <w:t xml:space="preserve"> </w:t>
      </w:r>
      <w:del w:id="10" w:author="Derek Ogle" w:date="2017-01-03T15:38:00Z">
        <w:r w:rsidR="00DB5399" w:rsidDel="006B2766">
          <w:delText xml:space="preserve">mean </w:delText>
        </w:r>
      </w:del>
      <w:r w:rsidR="00DB5399">
        <w:t xml:space="preserve">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among-group comparisons for th</w:t>
      </w:r>
      <w:ins w:id="11" w:author="Derek Ogle" w:date="2017-01-04T22:21:00Z">
        <w:r w:rsidR="002954E1">
          <w:t>is parameter</w:t>
        </w:r>
      </w:ins>
      <w:del w:id="12" w:author="Derek Ogle" w:date="2017-01-04T22:21:00Z">
        <w:r w:rsidR="004442E7" w:rsidDel="002954E1">
          <w:delText>ese values</w:delText>
        </w:r>
      </w:del>
      <w:r w:rsidR="004442E7">
        <w:t xml:space="preserve">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8"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2B814DF8" w:rsidR="00D00CFD" w:rsidRDefault="009E6505" w:rsidP="003B53E7">
      <w:pPr>
        <w:pStyle w:val="BodyText"/>
      </w:pPr>
      <w:r>
        <w:t xml:space="preserve">The </w:t>
      </w:r>
      <w:del w:id="13" w:author="Derek Ogle" w:date="2017-01-03T15:38:00Z">
        <w:r w:rsidDel="006B2766">
          <w:delText xml:space="preserve">average </w:delText>
        </w:r>
      </w:del>
      <w:r>
        <w:t>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Quinn and Deriso, 1999</w:t>
      </w:r>
      <w:r w:rsidR="00573C46">
        <w:t>).</w:t>
      </w:r>
      <w:r w:rsidR="003A1B88">
        <w:t xml:space="preserve"> </w:t>
      </w:r>
      <w:r w:rsidR="00733C32">
        <w:t>R</w:t>
      </w:r>
      <w:r w:rsidR="00573C46">
        <w:t>elease of the Fisheries Analysis and Simulation Tools (FAST; Slipke and Maceina, 2001) and Fisheries Analysis and Modeling Simulator (FAMS, Slipke and Maceina, 201</w:t>
      </w:r>
      <w:r w:rsidR="00252A73">
        <w:t>4</w:t>
      </w:r>
      <w:r w:rsidR="00573C46">
        <w:t xml:space="preserve">) </w:t>
      </w:r>
      <w:r w:rsidR="00AF306A">
        <w:t>software packages</w:t>
      </w:r>
      <w:r w:rsidR="00733C32">
        <w:t xml:space="preserve"> </w:t>
      </w:r>
      <w:ins w:id="14" w:author="Derek Ogle" w:date="2017-01-03T15:29:00Z">
        <w:r w:rsidR="00AA0098">
          <w:t>facilitated using</w:t>
        </w:r>
      </w:ins>
      <w:del w:id="15" w:author="Derek Ogle" w:date="2017-01-03T15:29:00Z">
        <w:r w:rsidR="00573C46" w:rsidDel="00AA0098">
          <w:delText>expanded the use of</w:delText>
        </w:r>
      </w:del>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A459C2">
        <w:t xml:space="preserve">Isermann et al., 2002; </w:t>
      </w:r>
      <w:r w:rsidR="003A1B88">
        <w:t>Brenden et al.</w:t>
      </w:r>
      <w:r w:rsidR="00F72D03">
        <w:t>,</w:t>
      </w:r>
      <w:r w:rsidR="003A1B88">
        <w:t xml:space="preserve"> 2007; Colvin et al</w:t>
      </w:r>
      <w:r w:rsidR="00F72D03">
        <w:t>.</w:t>
      </w:r>
      <w:r w:rsidR="003A1B88">
        <w:t>, 2014)</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Lorenzen,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ins w:id="16" w:author="Derek Ogle" w:date="2017-01-03T15:30:00Z">
        <w:r w:rsidR="00AA0098">
          <w:t xml:space="preserve">grows </w:t>
        </w:r>
      </w:ins>
      <w:ins w:id="17" w:author="Derek Ogle" w:date="2017-01-04T22:23:00Z">
        <w:r w:rsidR="002954E1">
          <w:t xml:space="preserve">more </w:t>
        </w:r>
      </w:ins>
      <w:ins w:id="18" w:author="Derek Ogle" w:date="2017-01-03T15:30:00Z">
        <w:r w:rsidR="002954E1">
          <w:t>slowly</w:t>
        </w:r>
      </w:ins>
      <w:ins w:id="19" w:author="Derek Ogle" w:date="2017-01-03T15:39:00Z">
        <w:r w:rsidR="00A60841">
          <w:t xml:space="preserve"> than</w:t>
        </w:r>
      </w:ins>
      <w:del w:id="20" w:author="Derek Ogle" w:date="2017-01-03T15:30:00Z">
        <w:r w:rsidR="003A7725" w:rsidDel="00AA0098">
          <w:delText xml:space="preserve">grew </w:delText>
        </w:r>
        <w:r w:rsidR="00DB7944" w:rsidDel="00AA0098">
          <w:delText>slowly</w:delText>
        </w:r>
      </w:del>
      <w:del w:id="21" w:author="Derek Ogle" w:date="2017-01-03T15:39:00Z">
        <w:r w:rsidR="00DB7944" w:rsidDel="00A60841">
          <w:delText xml:space="preserve"> </w:delText>
        </w:r>
        <w:r w:rsidR="003A7725" w:rsidDel="00A60841">
          <w:delText>compared to</w:delText>
        </w:r>
      </w:del>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32E90B7B"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(Ritz and </w:t>
      </w:r>
      <w:r w:rsidR="00A30EFF">
        <w:lastRenderedPageBreak/>
        <w:t>Streibig, 2008)</w:t>
      </w:r>
      <w:r w:rsidR="007B064B">
        <w:t>, likelihood ratio tests</w:t>
      </w:r>
      <w:r w:rsidR="00A30EFF">
        <w:t xml:space="preserve"> (</w:t>
      </w:r>
      <w:r w:rsidR="00DC6B28">
        <w:t>Kimura, 19890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774622D8"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del w:id="22" w:author="Derek Ogle" w:date="2017-01-03T15:40:00Z">
        <w:r w:rsidR="00EA1993" w:rsidDel="00A60841">
          <w:delText xml:space="preserve">to </w:delText>
        </w:r>
      </w:del>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45FF9929" w:rsidR="00E75EA3" w:rsidRDefault="00E75EA3" w:rsidP="003B53E7">
      <w:pPr>
        <w:ind w:firstLine="0"/>
      </w:pPr>
      <w:r w:rsidRPr="00E75EA3">
        <w:t xml:space="preserve">where </w:t>
      </w:r>
      <m:oMath>
        <m:sSub>
          <m:sSubPr>
            <m:ctrlPr>
              <w:ins w:id="23" w:author="Derek Ogle" w:date="2017-01-04T19:34:00Z">
                <w:rPr>
                  <w:rFonts w:ascii="Cambria Math" w:hAnsi="Cambria Math"/>
                </w:rPr>
              </w:ins>
            </m:ctrlPr>
          </m:sSubPr>
          <m:e>
            <m:r>
              <w:ins w:id="24" w:author="Derek Ogle" w:date="2017-01-04T19:34:00Z">
                <w:rPr>
                  <w:rFonts w:ascii="Cambria Math" w:hAnsi="Cambria Math"/>
                </w:rPr>
                <m:t>L</m:t>
              </w:ins>
            </m:r>
          </m:e>
          <m:sub>
            <m:r>
              <w:ins w:id="25" w:author="Derek Ogle" w:date="2017-01-04T19:34:00Z">
                <w:rPr>
                  <w:rFonts w:ascii="Cambria Math" w:hAnsi="Cambria Math"/>
                </w:rPr>
                <m:t>t</m:t>
              </w:ins>
            </m:r>
          </m:sub>
        </m:sSub>
        <m:sSub>
          <m:sSubPr>
            <m:ctrlPr>
              <w:rPr>
                <w:rFonts w:ascii="Cambria Math" w:hAnsi="Cambria Math"/>
              </w:rPr>
            </m:ctrlPr>
          </m:sSubPr>
          <m:e>
            <m:r>
              <w:ins w:id="26" w:author="Derek Ogle" w:date="2017-01-04T19:34:00Z">
                <w:rPr>
                  <w:rFonts w:ascii="Cambria Math" w:hAnsi="Cambria Math"/>
                </w:rPr>
                <m:t>=</m:t>
              </w:ins>
            </m:r>
            <m:r>
              <w:rPr>
                <w:rFonts w:ascii="Cambria Math" w:hAnsi="Cambria Math"/>
              </w:rPr>
              <m:t>L</m:t>
            </m:r>
          </m:e>
          <m:sub>
            <m:r>
              <w:rPr>
                <w:rFonts w:ascii="Cambria Math" w:hAnsi="Cambria Math"/>
              </w:rPr>
              <m:t>r</m:t>
            </m:r>
          </m:sub>
        </m:sSub>
      </m:oMath>
      <w:del w:id="27" w:author="Derek Ogle" w:date="2017-01-04T19:34:00Z">
        <w:r w:rsidRPr="00E75EA3" w:rsidDel="00ED52F4">
          <w:delText xml:space="preserve"> is </w:delText>
        </w:r>
        <m:oMath>
          <m:sSub>
            <m:sSubPr>
              <m:ctrlPr>
                <w:rPr>
                  <w:rFonts w:ascii="Cambria Math" w:hAnsi="Cambria Math"/>
                </w:rPr>
              </m:ctrlPr>
            </m:sSubPr>
            <m:e>
              <m:r>
                <w:rPr>
                  <w:rFonts w:ascii="Cambria Math" w:hAnsi="Cambria Math"/>
                </w:rPr>
                <m:t>L</m:t>
              </m:r>
            </m:e>
            <m:sub>
              <m:r>
                <w:rPr>
                  <w:rFonts w:ascii="Cambria Math" w:hAnsi="Cambria Math"/>
                </w:rPr>
                <m:t>t</m:t>
              </m:r>
            </m:sub>
          </m:sSub>
        </m:oMath>
      </w:del>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ins w:id="28" w:author="Derek Ogle" w:date="2017-01-04T19:21:00Z">
        <w:r w:rsidR="00483A30">
          <w:t>when</w:t>
        </w:r>
      </w:ins>
      <w:del w:id="29" w:author="Derek Ogle" w:date="2017-01-04T19:21:00Z">
        <w:r w:rsidRPr="00E75EA3" w:rsidDel="00483A30">
          <w:delText>if</w:delText>
        </w:r>
      </w:del>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w:t>
      </w:r>
      <w:del w:id="30" w:author="Derek Ogle" w:date="2017-01-04T19:21:00Z">
        <w:r w:rsidRPr="00E75EA3" w:rsidDel="00483A30">
          <w:delText xml:space="preserve">then </w:delText>
        </w:r>
      </w:del>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ins w:id="31" w:author="Derek Ogle" w:date="2017-01-04T19:22:00Z">
        <w:r w:rsidR="009C7409">
          <w:t>is</w:t>
        </w:r>
      </w:ins>
      <w:ins w:id="32" w:author="Derek Ogle" w:date="2017-01-04T19:27:00Z">
        <w:r w:rsidR="009C7409">
          <w:t xml:space="preserve"> </w:t>
        </w:r>
      </w:ins>
      <w:del w:id="33" w:author="Derek Ogle" w:date="2017-01-04T19:22:00Z">
        <w:r w:rsidRPr="00E75EA3" w:rsidDel="009C7409">
          <w:delText xml:space="preserve">represents </w:delText>
        </w:r>
      </w:del>
      <w:r w:rsidRPr="00E75EA3">
        <w:t>the theoretical</w:t>
      </w:r>
      <w:r>
        <w:t xml:space="preserve"> </w:t>
      </w:r>
      <w:r w:rsidRPr="00722EB0">
        <w:t xml:space="preserve">age </w:t>
      </w:r>
      <w:ins w:id="34" w:author="Derek Ogle" w:date="2017-01-04T19:43:00Z">
        <w:r w:rsidR="00C07A11">
          <w:t>at a</w:t>
        </w:r>
      </w:ins>
      <w:ins w:id="35" w:author="Derek Ogle" w:date="2017-01-04T19:36:00Z">
        <w:r w:rsidR="00ED52F4">
          <w:t xml:space="preserve"> </w:t>
        </w:r>
      </w:ins>
      <w:ins w:id="36" w:author="Derek Ogle" w:date="2017-01-04T19:27:00Z">
        <w:r w:rsidR="00C07A11">
          <w:t>mean length of</w:t>
        </w:r>
      </w:ins>
      <w:del w:id="37" w:author="Derek Ogle" w:date="2017-01-04T19:22:00Z">
        <w:r w:rsidRPr="00722EB0" w:rsidDel="009C7409">
          <w:delText xml:space="preserve">at </w:delText>
        </w:r>
      </w:del>
      <w:del w:id="38" w:author="Derek Ogle" w:date="2017-01-04T19:23:00Z">
        <w:r w:rsidRPr="00722EB0" w:rsidDel="009C7409">
          <w:delText>which</w:delText>
        </w:r>
      </w:del>
      <w:del w:id="39" w:author="Derek Ogle" w:date="2017-01-04T19:27:00Z">
        <w:r w:rsidRPr="00722EB0" w:rsidDel="00F14DCB">
          <w:delText xml:space="preserve"> </w:delTex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Del="00F14DCB">
          <w:delText xml:space="preserve"> </w:delText>
        </w:r>
      </w:del>
      <w:del w:id="40" w:author="Derek Ogle" w:date="2017-01-04T19:23:00Z">
        <w:r w:rsidRPr="00722EB0" w:rsidDel="009C7409">
          <w:delText>would be</w:delText>
        </w:r>
      </w:del>
      <w:r w:rsidRPr="00722EB0">
        <w:t xml:space="preserve"> zero</w:t>
      </w:r>
      <w:r>
        <w:t xml:space="preserve"> (i.e., the x-intercept) and</w:t>
      </w:r>
      <w:ins w:id="41" w:author="Derek Ogle" w:date="2017-01-04T19:21:00Z">
        <w:r w:rsidR="00483A30">
          <w:t xml:space="preserve"> </w:t>
        </w:r>
      </w:ins>
      <w:moveToRangeStart w:id="42" w:author="Derek Ogle" w:date="2017-01-04T19:21:00Z" w:name="move471321034"/>
      <w:moveTo w:id="43" w:author="Derek Ogle" w:date="2017-01-04T19:21:00Z">
        <w:r w:rsidR="00483A30">
          <w:t>Eq. (3) reduces to Eq. (1a)</w:t>
        </w:r>
      </w:moveTo>
      <w:moveToRangeEnd w:id="42"/>
      <w:del w:id="44" w:author="Derek Ogle" w:date="2017-01-04T19:21:00Z">
        <w:r w:rsidDel="009C7409">
          <w:delText>,</w:delText>
        </w:r>
      </w:del>
      <w:r>
        <w:t xml:space="preserve"> </w:t>
      </w:r>
      <w:ins w:id="45" w:author="Derek Ogle" w:date="2017-01-04T19:28:00Z">
        <w:r w:rsidR="00F14DCB">
          <w:t>with</w:t>
        </w:r>
      </w:ins>
      <w:del w:id="46" w:author="Derek Ogle" w:date="2017-01-04T19:28:00Z">
        <w:r w:rsidDel="00F14DCB">
          <w:delText>if</w:delText>
        </w:r>
      </w:del>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t>
      </w:r>
      <w:del w:id="47" w:author="Derek Ogle" w:date="2017-01-04T19:28:00Z">
        <w:r w:rsidDel="00F14DCB">
          <w:delText xml:space="preserve">is </w:delText>
        </w:r>
      </w:del>
      <w:r>
        <w:t xml:space="preserve">replaced </w:t>
      </w:r>
      <w:ins w:id="48" w:author="Derek Ogle" w:date="2017-01-04T19:28:00Z">
        <w:r w:rsidR="00F14DCB">
          <w:t>by</w:t>
        </w:r>
      </w:ins>
      <w:del w:id="49" w:author="Derek Ogle" w:date="2017-01-04T19:28:00Z">
        <w:r w:rsidDel="00F14DCB">
          <w:delText>with</w:delText>
        </w:r>
      </w:del>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del w:id="50" w:author="Derek Ogle" w:date="2017-01-04T19:21:00Z">
        <w:r w:rsidR="003B53E7" w:rsidDel="009C7409">
          <w:delText>,</w:delText>
        </w:r>
        <w:r w:rsidDel="009C7409">
          <w:delText xml:space="preserve"> then</w:delText>
        </w:r>
      </w:del>
      <w:moveFromRangeStart w:id="51" w:author="Derek Ogle" w:date="2017-01-04T19:21:00Z" w:name="move471321034"/>
      <w:moveFrom w:id="52" w:author="Derek Ogle" w:date="2017-01-04T19:21:00Z">
        <w:del w:id="53" w:author="Derek Ogle" w:date="2017-01-04T19:21:00Z">
          <w:r w:rsidDel="009C7409">
            <w:delText xml:space="preserve"> </w:delText>
          </w:r>
        </w:del>
        <w:r w:rsidDel="00483A30">
          <w:t>Eq. (3) reduces to</w:t>
        </w:r>
        <w:r w:rsidR="003B53E7" w:rsidDel="00483A30">
          <w:t xml:space="preserve"> Eq. (1</w:t>
        </w:r>
        <w:r w:rsidDel="00483A30">
          <w:t>a)</w:t>
        </w:r>
      </w:moveFrom>
      <w:moveFromRangeEnd w:id="51"/>
      <w:r>
        <w:t xml:space="preserve">. Similarly, </w:t>
      </w:r>
      <w:ins w:id="54" w:author="Derek Ogle" w:date="2017-01-04T19:22:00Z">
        <w:r w:rsidR="009C7409">
          <w:t>when</w:t>
        </w:r>
      </w:ins>
      <w:del w:id="55" w:author="Derek Ogle" w:date="2017-01-04T19:22:00Z">
        <w:r w:rsidDel="009C7409">
          <w:delText>if</w:delText>
        </w:r>
      </w:del>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w:t>
      </w:r>
      <w:del w:id="56" w:author="Derek Ogle" w:date="2017-01-04T19:22:00Z">
        <w:r w:rsidDel="009C7409">
          <w:delText xml:space="preserve">then </w:delText>
        </w:r>
      </w:del>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ins w:id="57" w:author="Derek Ogle" w:date="2017-01-04T19:23:00Z">
        <w:r w:rsidR="009C7409">
          <w:t>is</w:t>
        </w:r>
      </w:ins>
      <w:ins w:id="58" w:author="Derek Ogle" w:date="2017-01-04T19:28:00Z">
        <w:r w:rsidR="00F14DCB">
          <w:t xml:space="preserve"> the mean length </w:t>
        </w:r>
      </w:ins>
      <w:ins w:id="59" w:author="Derek Ogle" w:date="2017-01-04T19:43:00Z">
        <w:r w:rsidR="00BA5FCE">
          <w:t>at</w:t>
        </w:r>
      </w:ins>
      <w:ins w:id="60" w:author="Derek Ogle" w:date="2017-01-04T19:36:00Z">
        <w:r w:rsidR="00ED52F4">
          <w:t xml:space="preserve"> </w:t>
        </w:r>
      </w:ins>
      <w:ins w:id="61" w:author="Derek Ogle" w:date="2017-01-04T19:28:00Z">
        <w:r w:rsidR="00F14DCB">
          <w:t>age zero</w:t>
        </w:r>
      </w:ins>
      <w:del w:id="62" w:author="Derek Ogle" w:date="2017-01-04T19:23:00Z">
        <w:r w:rsidDel="009C7409">
          <w:delText>represents</w:delText>
        </w:r>
      </w:del>
      <w:del w:id="63" w:author="Derek Ogle" w:date="2017-01-04T19:29:00Z">
        <w:r w:rsidDel="00F14DCB">
          <w:delText xml:space="preserve"> </w:delTex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Del="00F14DCB">
          <w:delText xml:space="preserve"> when </w:delText>
        </w:r>
        <w:r w:rsidDel="00F14DCB">
          <w:rPr>
            <w:i/>
          </w:rPr>
          <w:delText>t</w:delText>
        </w:r>
        <w:r w:rsidR="00547450" w:rsidDel="00F14DCB">
          <w:delText xml:space="preserve"> </w:delText>
        </w:r>
        <w:r w:rsidDel="00F14DCB">
          <w:delText>=</w:delText>
        </w:r>
        <w:r w:rsidR="00547450" w:rsidDel="00F14DCB">
          <w:delText xml:space="preserve"> </w:delText>
        </w:r>
        <w:r w:rsidDel="00F14DCB">
          <w:delText>0</w:delText>
        </w:r>
      </w:del>
      <w:r>
        <w:t xml:space="preserve"> (i.e., the y-intercept)</w:t>
      </w:r>
      <w:del w:id="64" w:author="Derek Ogle" w:date="2017-01-04T19:23:00Z">
        <w:r w:rsidDel="009C7409">
          <w:delText>,</w:delText>
        </w:r>
      </w:del>
      <w:r>
        <w:t xml:space="preserve"> and</w:t>
      </w:r>
      <w:ins w:id="65" w:author="Derek Ogle" w:date="2017-01-04T19:22:00Z">
        <w:r w:rsidR="009C7409" w:rsidRPr="009C7409">
          <w:t xml:space="preserve"> </w:t>
        </w:r>
      </w:ins>
      <w:moveToRangeStart w:id="66" w:author="Derek Ogle" w:date="2017-01-04T19:22:00Z" w:name="move471321079"/>
      <w:moveTo w:id="67" w:author="Derek Ogle" w:date="2017-01-04T19:22:00Z">
        <w:r w:rsidR="009C7409">
          <w:t>Eq. (3) reduces to Eq. (2a)</w:t>
        </w:r>
      </w:moveTo>
      <w:moveToRangeEnd w:id="66"/>
      <w:del w:id="68" w:author="Derek Ogle" w:date="2017-01-04T19:23:00Z">
        <w:r w:rsidR="003B53E7" w:rsidDel="009C7409">
          <w:delText>,</w:delText>
        </w:r>
      </w:del>
      <w:r w:rsidR="003B53E7">
        <w:t xml:space="preserve"> </w:t>
      </w:r>
      <w:ins w:id="69" w:author="Derek Ogle" w:date="2017-01-04T19:29:00Z">
        <w:r w:rsidR="00F14DCB">
          <w:t>with</w:t>
        </w:r>
      </w:ins>
      <w:del w:id="70" w:author="Derek Ogle" w:date="2017-01-04T19:29:00Z">
        <w:r w:rsidR="003B53E7" w:rsidDel="00F14DCB">
          <w:delText>if</w:delText>
        </w:r>
      </w:del>
      <w:del w:id="71" w:author="Derek Ogle" w:date="2017-01-04T19:37:00Z">
        <w:r w:rsidR="003B53E7" w:rsidDel="00ED52F4">
          <w:delText xml:space="preserve"> </w:delText>
        </w:r>
      </w:del>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w:t>
      </w:r>
      <w:del w:id="72" w:author="Derek Ogle" w:date="2017-01-04T19:29:00Z">
        <w:r w:rsidR="003B53E7" w:rsidDel="00F14DCB">
          <w:delText xml:space="preserve">is </w:delText>
        </w:r>
      </w:del>
      <w:r w:rsidR="003B53E7">
        <w:t>replaced</w:t>
      </w:r>
      <w:ins w:id="73" w:author="Derek Ogle" w:date="2017-01-04T19:29:00Z">
        <w:r w:rsidR="00F14DCB">
          <w:t xml:space="preserve"> by</w:t>
        </w:r>
      </w:ins>
      <w:del w:id="74" w:author="Derek Ogle" w:date="2017-01-04T19:29:00Z">
        <w:r w:rsidR="003B53E7" w:rsidDel="00F14DCB">
          <w:delText xml:space="preserve"> with</w:delText>
        </w:r>
      </w:del>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del w:id="75" w:author="Derek Ogle" w:date="2017-01-04T19:23:00Z">
        <w:r w:rsidR="003B53E7" w:rsidDel="009C7409">
          <w:delText>, then</w:delText>
        </w:r>
      </w:del>
      <w:moveFromRangeStart w:id="76" w:author="Derek Ogle" w:date="2017-01-04T19:22:00Z" w:name="move471321079"/>
      <w:moveFrom w:id="77" w:author="Derek Ogle" w:date="2017-01-04T19:22:00Z">
        <w:del w:id="78" w:author="Derek Ogle" w:date="2017-01-04T19:23:00Z">
          <w:r w:rsidR="003B53E7" w:rsidDel="009C7409">
            <w:delText xml:space="preserve"> E</w:delText>
          </w:r>
        </w:del>
        <w:r w:rsidR="003B53E7" w:rsidDel="009C7409">
          <w:t>q. (3</w:t>
        </w:r>
        <w:r w:rsidDel="009C7409">
          <w:t>) reduces to</w:t>
        </w:r>
        <w:r w:rsidR="003B53E7" w:rsidDel="009C7409">
          <w:t xml:space="preserve"> Eq. (2a)</w:t>
        </w:r>
      </w:moveFrom>
      <w:moveFromRangeEnd w:id="76"/>
      <w:r w:rsidR="003B53E7">
        <w:t>.</w:t>
      </w:r>
      <w:r w:rsidR="0025578B">
        <w:t xml:space="preserve"> </w:t>
      </w:r>
      <w:r w:rsidR="003B53E7">
        <w:t>Thus, Eqs. (1) and (2) are special cases of Eq. (3) and only differ in whether they are parameterized to estimate the x- or y-intercept (Figure 1).</w:t>
      </w:r>
      <w:del w:id="79" w:author="Derek Ogle" w:date="2017-01-04T19:44:00Z">
        <w:r w:rsidR="009651D6" w:rsidDel="00C07A11">
          <w:delText xml:space="preserve"> </w:delText>
        </w:r>
      </w:del>
      <w:del w:id="80" w:author="Derek Ogle" w:date="2017-01-04T22:28:00Z">
        <w:r w:rsidR="009A3BCD" w:rsidDel="00A12137">
          <w:delText xml:space="preserve">Note that Eq. (3) appears to have four parameters, but either </w:delTex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9A3BCD" w:rsidDel="00A12137">
          <w:delText xml:space="preserve"> is set to a constant value and </w:delTex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A3BCD" w:rsidDel="00A12137">
          <w:delText xml:space="preserve"> is estimated</w:delText>
        </w:r>
      </w:del>
      <w:del w:id="81" w:author="Derek Ogle" w:date="2017-01-04T19:25:00Z">
        <w:r w:rsidR="009A3BCD" w:rsidDel="009C7409">
          <w:delText>,</w:delText>
        </w:r>
      </w:del>
      <w:del w:id="82" w:author="Derek Ogle" w:date="2017-01-04T22:28:00Z">
        <w:r w:rsidR="009A3BCD" w:rsidDel="00A12137">
          <w:delText xml:space="preserve"> or </w:delTex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A3BCD" w:rsidDel="00A12137">
          <w:delText xml:space="preserve"> is set to a constant value and </w:delTex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9A3BCD" w:rsidDel="00A12137">
          <w:delText xml:space="preserve"> is estimated. Thus, Eq. (3) has three estimable parameters.</w:delText>
        </w:r>
      </w:del>
    </w:p>
    <w:p w14:paraId="082F5906" w14:textId="6CBC8B3B" w:rsidR="00483A30" w:rsidRDefault="0025578B" w:rsidP="00483A30">
      <w:pPr>
        <w:rPr>
          <w:ins w:id="83" w:author="Derek Ogle" w:date="2017-01-04T22:28:00Z"/>
        </w:rPr>
      </w:pPr>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 xml:space="preserve">length of biological interest such that the </w:t>
      </w:r>
      <w:del w:id="84" w:author="Derek Ogle" w:date="2017-01-03T15:44:00Z">
        <w:r w:rsidDel="00F0660A">
          <w:delText xml:space="preserve">mean </w:delText>
        </w:r>
      </w:del>
      <w:r>
        <w:t>age</w:t>
      </w:r>
      <w:ins w:id="85" w:author="Derek Ogle" w:date="2017-01-04T22:30:00Z">
        <w:r w:rsidR="00BB421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B4218">
          <w:t>)</w:t>
        </w:r>
      </w:ins>
      <w:r>
        <w:t xml:space="preserve"> for fish of that </w:t>
      </w:r>
      <w:ins w:id="86" w:author="Derek Ogle" w:date="2017-01-03T15:44:00Z">
        <w:r w:rsidR="00F0660A">
          <w:t xml:space="preserve">mean </w:t>
        </w:r>
      </w:ins>
      <w:r>
        <w:t>length</w:t>
      </w:r>
      <w:del w:id="87" w:author="Derek Ogle" w:date="2017-01-04T22:30:00Z">
        <w:r w:rsidDel="00BB4218">
          <w:delText xml:space="preserve"> (</w:delText>
        </w:r>
        <m:oMath>
          <m:sSub>
            <m:sSubPr>
              <m:ctrlPr>
                <w:rPr>
                  <w:rFonts w:ascii="Cambria Math" w:hAnsi="Cambria Math"/>
                </w:rPr>
              </m:ctrlPr>
            </m:sSubPr>
            <m:e>
              <m:r>
                <w:rPr>
                  <w:rFonts w:ascii="Cambria Math" w:hAnsi="Cambria Math"/>
                </w:rPr>
                <m:t>t</m:t>
              </m:r>
            </m:e>
            <m:sub>
              <m:r>
                <w:rPr>
                  <w:rFonts w:ascii="Cambria Math" w:hAnsi="Cambria Math"/>
                </w:rPr>
                <m:t>r</m:t>
              </m:r>
            </m:sub>
          </m:sSub>
        </m:oMath>
        <w:r w:rsidDel="00BB4218">
          <w:delText>)</w:delText>
        </w:r>
      </w:del>
      <w:r>
        <w:t xml:space="preserve">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7DCF713E" w14:textId="239385E7" w:rsidR="00A12137" w:rsidRDefault="00A12137" w:rsidP="00483A30">
      <w:ins w:id="88" w:author="Derek Ogle" w:date="2017-01-04T22:28:00Z">
        <w:r>
          <w:lastRenderedPageBreak/>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estimated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Eq. (3) has three estimable parameters, as do Eqs. (1) and (2).</w:t>
        </w:r>
      </w:ins>
    </w:p>
    <w:p w14:paraId="223C7805" w14:textId="2B08E861" w:rsidR="00FA7F9C" w:rsidRDefault="00FA7F9C" w:rsidP="003B53E7">
      <w:pPr>
        <w:pStyle w:val="Heading1"/>
      </w:pPr>
      <w:r w:rsidRPr="000E4F40">
        <w:t>Methods</w:t>
      </w:r>
    </w:p>
    <w:p w14:paraId="31FB5B42" w14:textId="70B860FF" w:rsidR="00B260EC" w:rsidRDefault="00B260EC" w:rsidP="003B53E7">
      <w:r>
        <w:t>We demonstrate use of Eq. (3)</w:t>
      </w:r>
      <w:ins w:id="89" w:author="Derek Ogle" w:date="2017-01-04T19:39:00Z">
        <w:r w:rsidR="005A1D86">
          <w:t xml:space="preserve"> for estimating </w:t>
        </w:r>
        <m:oMath>
          <m:sSub>
            <m:sSubPr>
              <m:ctrlPr>
                <w:rPr>
                  <w:rFonts w:ascii="Cambria Math" w:hAnsi="Cambria Math"/>
                </w:rPr>
              </m:ctrlPr>
            </m:sSubPr>
            <m:e>
              <m:r>
                <w:rPr>
                  <w:rFonts w:ascii="Cambria Math" w:hAnsi="Cambria Math"/>
                </w:rPr>
                <m:t>t</m:t>
              </m:r>
            </m:e>
            <m:sub>
              <m:r>
                <w:rPr>
                  <w:rFonts w:ascii="Cambria Math" w:hAnsi="Cambria Math"/>
                </w:rPr>
                <m:t>r</m:t>
              </m:r>
            </m:sub>
          </m:sSub>
        </m:oMath>
      </w:ins>
      <w:r>
        <w:t xml:space="preserve">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0A676C89"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del w:id="90" w:author="Derek Ogle" w:date="2017-01-03T15:45:00Z">
        <w:r w:rsidR="002D2B94" w:rsidDel="00F0660A">
          <w:delText xml:space="preserve">mean </w:delText>
        </w:r>
      </w:del>
      <w:r w:rsidR="0054202F">
        <w:t>age</w:t>
      </w:r>
      <w:r w:rsidR="00EA36C1">
        <w:t xml:space="preserve"> required to reach</w:t>
      </w:r>
      <w:ins w:id="91" w:author="Derek Ogle" w:date="2017-01-03T15:46:00Z">
        <w:r w:rsidR="00F0660A">
          <w:t xml:space="preserve"> a mean TL of</w:t>
        </w:r>
      </w:ins>
      <w:r w:rsidR="00EA36C1">
        <w:t xml:space="preserve"> 480 mm</w:t>
      </w:r>
      <w:del w:id="92" w:author="Derek Ogle" w:date="2017-01-03T15:46:00Z">
        <w:r w:rsidR="00EA36C1" w:rsidDel="00F0660A">
          <w:delText xml:space="preserve"> T</w:delText>
        </w:r>
        <w:r w:rsidR="00EA36C1" w:rsidRPr="00CE02EE" w:rsidDel="00F0660A">
          <w:delText>L</w:delText>
        </w:r>
      </w:del>
      <w:r w:rsidR="00EA36C1" w:rsidRPr="00CE02EE">
        <w:t xml:space="preserve"> (</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w:t>
      </w:r>
      <w:r w:rsidR="00BE6FFB">
        <w:t xml:space="preserve"> Results from fitting Eqs.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w:t>
      </w:r>
      <w:r w:rsidR="00BE6FFB">
        <w:lastRenderedPageBreak/>
        <w:t xml:space="preserve">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ins w:id="93" w:author="Derek Ogle" w:date="2017-01-03T15:47:00Z">
        <w:r w:rsidR="00F0660A">
          <w:t xml:space="preserve">mean </w:t>
        </w:r>
      </w:ins>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w:t>
      </w:r>
      <w:r w:rsidR="004F192A">
        <w:lastRenderedPageBreak/>
        <w:t>bootstrap method (Table 1).</w:t>
      </w:r>
      <w:r w:rsidR="007953DD">
        <w:t xml:space="preserve"> Lake whitefish from the Big Bay de Noc genetic stock reached a total length of 480 mm at approximately 8 years of age.</w:t>
      </w:r>
    </w:p>
    <w:p w14:paraId="7074D6C9" w14:textId="3DF0AE30"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w:t>
      </w:r>
      <w:r w:rsidR="00491345">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491345">
        <w:t xml:space="preserve"> </w:t>
      </w:r>
      <w:r w:rsidR="00E76D6F">
        <w:t>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23B4E6C9" w14:textId="30163741" w:rsidR="00731718" w:rsidRDefault="00535D03" w:rsidP="003B53E7">
      <w:pPr>
        <w:pStyle w:val="BodyText"/>
        <w:rPr>
          <w:ins w:id="94" w:author="Derek Ogle" w:date="2017-01-04T21:39:00Z"/>
        </w:rPr>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w:t>
      </w:r>
      <w:del w:id="95" w:author="Derek Ogle" w:date="2017-01-04T19:02:00Z">
        <w:r w:rsidR="007E23F8" w:rsidDel="0043172A">
          <w:delText>more</w:delText>
        </w:r>
        <w:r w:rsidDel="0043172A">
          <w:delText xml:space="preserve"> </w:delText>
        </w:r>
      </w:del>
      <w:r>
        <w:t xml:space="preserve">flexible in that it may </w:t>
      </w:r>
      <w:ins w:id="96" w:author="Derek Ogle" w:date="2017-01-04T19:02:00Z">
        <w:r w:rsidR="0043172A">
          <w:t xml:space="preserve">also </w:t>
        </w:r>
      </w:ins>
      <w:r>
        <w:t xml:space="preserve">be used to estimate mean length for any </w:t>
      </w:r>
      <w:r w:rsidR="00D34F24">
        <w:t xml:space="preserve">specific </w:t>
      </w:r>
      <w:r>
        <w:t xml:space="preserve">age or </w:t>
      </w:r>
      <w:del w:id="97" w:author="Derek Ogle" w:date="2017-01-04T19:02:00Z">
        <w:r w:rsidDel="0043172A">
          <w:delText>mean</w:delText>
        </w:r>
      </w:del>
      <w:del w:id="98" w:author="Derek Ogle" w:date="2017-01-04T19:03:00Z">
        <w:r w:rsidDel="0043172A">
          <w:delText xml:space="preserve"> </w:delText>
        </w:r>
      </w:del>
      <w:r>
        <w:t xml:space="preserve">age for any </w:t>
      </w:r>
      <w:r w:rsidR="00D34F24">
        <w:t xml:space="preserve">specific </w:t>
      </w:r>
      <w:ins w:id="99" w:author="Derek Ogle" w:date="2017-01-04T19:03:00Z">
        <w:r w:rsidR="0043172A">
          <w:t xml:space="preserve">mean </w:t>
        </w:r>
      </w:ins>
      <w:r>
        <w:t>length, rather than only intercept</w:t>
      </w:r>
      <w:r w:rsidR="00D34F24">
        <w:t xml:space="preserve"> values</w:t>
      </w:r>
      <w:r>
        <w:t xml:space="preserve"> as with </w:t>
      </w:r>
      <w:r w:rsidR="007E23F8">
        <w:t xml:space="preserve">the </w:t>
      </w:r>
      <w:r w:rsidR="00332843">
        <w:t>typical</w:t>
      </w:r>
      <w:r w:rsidR="007E23F8">
        <w:t xml:space="preserve"> and original VBGFs</w:t>
      </w:r>
      <w:r>
        <w:t>.</w:t>
      </w:r>
      <w:ins w:id="100" w:author="Derek Ogle" w:date="2017-01-04T21:34:00Z">
        <w:r w:rsidR="00F70344">
          <w:t xml:space="preserve"> We expect the primary use of Eq. (3) among fisheries scientists will be to estimate</w:t>
        </w:r>
      </w:ins>
      <w:ins w:id="101" w:author="Derek Ogle" w:date="2017-01-04T21:35:00Z">
        <w:r w:rsidR="00F70344" w:rsidRPr="00F70344">
          <w:t xml:space="preserve"> </w:t>
        </w:r>
        <w:r w:rsidR="00F70344">
          <w:t xml:space="preserve">age at a specific length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70344">
          <w:t>)</w:t>
        </w:r>
        <w:r w:rsidR="00F70344">
          <w:t>.</w:t>
        </w:r>
      </w:ins>
      <w:r>
        <w:t xml:space="preserve"> </w:t>
      </w:r>
      <w:ins w:id="102" w:author="Derek Ogle" w:date="2017-01-04T21:35:00Z">
        <w:r w:rsidR="00F70344">
          <w:t xml:space="preserve">Thus, we demonstrated that </w:t>
        </w:r>
      </w:ins>
      <w:del w:id="103" w:author="Derek Ogle" w:date="2017-01-04T21:35:00Z">
        <w:r w:rsidR="007E23F8" w:rsidDel="00F70344">
          <w:delText>P</w:delText>
        </w:r>
      </w:del>
      <w:ins w:id="104" w:author="Derek Ogle" w:date="2017-01-04T21:35:00Z">
        <w:r w:rsidR="00F70344">
          <w:t>p</w:t>
        </w:r>
      </w:ins>
      <w:r w:rsidR="007E23F8">
        <w:t>oint</w:t>
      </w:r>
      <w:r w:rsidR="00D34F24">
        <w:t>-</w:t>
      </w:r>
      <w:r w:rsidR="007E23F8">
        <w:t xml:space="preserve"> and bootstrapped</w:t>
      </w:r>
      <w:r w:rsidR="00D34F24">
        <w:t>-</w:t>
      </w:r>
      <w:r w:rsidR="007E23F8">
        <w:t xml:space="preserve">interval estimates for </w:t>
      </w:r>
      <w:del w:id="105" w:author="Derek Ogle" w:date="2017-01-04T18:58:00Z">
        <w:r w:rsidR="007E23F8" w:rsidDel="004A02BD">
          <w:delText>mean</w:delText>
        </w:r>
      </w:del>
      <w:del w:id="106" w:author="Derek Ogle" w:date="2017-01-04T22:38:00Z">
        <w:r w:rsidR="007E23F8" w:rsidDel="00491345">
          <w:delText xml:space="preserve"> </w:delText>
        </w:r>
      </w:del>
      <w:del w:id="107" w:author="Derek Ogle" w:date="2017-01-04T21:35:00Z">
        <w:r w:rsidR="007E23F8" w:rsidDel="00F70344">
          <w:delText xml:space="preserve">age at a </w:delText>
        </w:r>
        <w:r w:rsidR="004830AD" w:rsidDel="00F70344">
          <w:delText xml:space="preserve">specific </w:delText>
        </w:r>
        <w:r w:rsidR="007E23F8" w:rsidDel="00F70344">
          <w:delText>le</w:delText>
        </w:r>
        <w:r w:rsidR="00B40370" w:rsidDel="00F70344">
          <w:delText>n</w:delText>
        </w:r>
      </w:del>
      <w:del w:id="108" w:author="Derek Ogle" w:date="2017-01-04T21:36:00Z">
        <w:r w:rsidR="00B40370" w:rsidDel="00F70344">
          <w:delText xml:space="preserve">gth (i.e., </w:delText>
        </w:r>
      </w:del>
      <m:oMath>
        <m:sSub>
          <m:sSubPr>
            <m:ctrlPr>
              <w:rPr>
                <w:rFonts w:ascii="Cambria Math" w:hAnsi="Cambria Math"/>
              </w:rPr>
            </m:ctrlPr>
          </m:sSubPr>
          <m:e>
            <m:r>
              <w:rPr>
                <w:rFonts w:ascii="Cambria Math" w:hAnsi="Cambria Math"/>
              </w:rPr>
              <m:t>t</m:t>
            </m:r>
          </m:e>
          <m:sub>
            <m:r>
              <w:rPr>
                <w:rFonts w:ascii="Cambria Math" w:hAnsi="Cambria Math"/>
              </w:rPr>
              <m:t>r</m:t>
            </m:r>
          </m:sub>
        </m:sSub>
      </m:oMath>
      <w:del w:id="109" w:author="Derek Ogle" w:date="2017-01-04T21:36:00Z">
        <w:r w:rsidR="007E23F8" w:rsidDel="00F70344">
          <w:delText>)</w:delText>
        </w:r>
      </w:del>
      <w:r w:rsidR="007E23F8">
        <w:t xml:space="preserve"> from Eq. (3) match those derived from </w:t>
      </w:r>
      <w:del w:id="110" w:author="Derek Ogle" w:date="2017-01-04T19:02:00Z">
        <w:r w:rsidR="007E23F8" w:rsidDel="0043172A">
          <w:delText>e</w:delText>
        </w:r>
        <w:r w:rsidR="00332843" w:rsidDel="0043172A">
          <w:delText xml:space="preserve">stimated </w:delText>
        </w:r>
      </w:del>
      <w:r w:rsidR="00332843">
        <w:t>parameters</w:t>
      </w:r>
      <w:ins w:id="111" w:author="Derek Ogle" w:date="2017-01-04T19:02:00Z">
        <w:r w:rsidR="0043172A">
          <w:t xml:space="preserve"> estimated with</w:t>
        </w:r>
      </w:ins>
      <w:del w:id="112" w:author="Derek Ogle" w:date="2017-01-04T19:02:00Z">
        <w:r w:rsidR="00332843" w:rsidDel="0043172A">
          <w:delText xml:space="preserve"> from</w:delText>
        </w:r>
      </w:del>
      <w:r w:rsidR="00332843">
        <w:t xml:space="preserve"> Eqs. (1) and (2</w:t>
      </w:r>
      <w:r w:rsidR="007E23F8">
        <w:t xml:space="preserve">). </w:t>
      </w:r>
      <w:ins w:id="113" w:author="Derek Ogle" w:date="2017-01-04T21:36:00Z">
        <w:r w:rsidR="00F70344">
          <w:t xml:space="preserve">We also showed </w:t>
        </w:r>
      </w:ins>
      <w:ins w:id="114" w:author="Derek Ogle" w:date="2017-01-04T21:37:00Z">
        <w:r w:rsidR="00F70344">
          <w:t xml:space="preserve">how </w:t>
        </w:r>
      </w:ins>
      <w:del w:id="115" w:author="Derek Ogle" w:date="2017-01-04T21:36:00Z">
        <w:r w:rsidR="007E23F8" w:rsidDel="00F70344">
          <w:delText xml:space="preserve">However, </w:delText>
        </w:r>
      </w:del>
      <w:del w:id="116" w:author="Derek Ogle" w:date="2017-01-03T15:50:00Z">
        <w:r w:rsidR="007E23F8" w:rsidDel="00A415F2">
          <w:delText xml:space="preserve">use of </w:delText>
        </w:r>
      </w:del>
      <w:r w:rsidR="007E23F8">
        <w:t xml:space="preserve">Eq. (3) allows </w:t>
      </w:r>
      <w:del w:id="117" w:author="Derek Ogle" w:date="2017-01-04T21:38:00Z">
        <w:r w:rsidR="007E23F8" w:rsidDel="00731718">
          <w:delText xml:space="preserve">for </w:delText>
        </w:r>
      </w:del>
      <w:r w:rsidR="007E23F8">
        <w:t>use of likelihood profile methods to estimate confidence intervals and model selection procedures to statistically determin</w:t>
      </w:r>
      <w:r w:rsidR="00B40370">
        <w:t xml:space="preserve">e if </w:t>
      </w:r>
      <w:del w:id="118" w:author="Derek Ogle" w:date="2017-01-03T15:50:00Z">
        <w:r w:rsidR="00B40370" w:rsidDel="00A415F2">
          <w:delText xml:space="preserve">mean </w:delText>
        </w:r>
      </w:del>
      <w:r w:rsidR="00B40370">
        <w:t>age at the</w:t>
      </w:r>
      <w:r w:rsidR="007E23F8">
        <w:t xml:space="preserve"> </w:t>
      </w:r>
      <w:r w:rsidR="004830AD">
        <w:t>specified</w:t>
      </w:r>
      <w:r w:rsidR="007E23F8">
        <w:t xml:space="preserve"> </w:t>
      </w:r>
      <w:ins w:id="119" w:author="Derek Ogle" w:date="2017-01-04T19:03:00Z">
        <w:r w:rsidR="0043172A">
          <w:t xml:space="preserve">mean </w:t>
        </w:r>
      </w:ins>
      <w:r w:rsidR="007E23F8">
        <w:t>length differs among populations.</w:t>
      </w:r>
    </w:p>
    <w:p w14:paraId="79FEC299" w14:textId="215995BE" w:rsidR="00FE416D" w:rsidRDefault="000902CD" w:rsidP="003B53E7">
      <w:pPr>
        <w:pStyle w:val="BodyText"/>
      </w:pPr>
      <w:r>
        <w:t xml:space="preserve"> </w:t>
      </w:r>
      <w:ins w:id="120" w:author="Derek Ogle" w:date="2017-01-04T21:39:00Z">
        <w:r w:rsidR="002C0302">
          <w:t xml:space="preserve">A direct estimate of </w:t>
        </w:r>
      </w:ins>
      <m:oMath>
        <m:sSub>
          <m:sSubPr>
            <m:ctrlPr>
              <w:ins w:id="121" w:author="Derek Ogle" w:date="2017-01-04T22:05:00Z">
                <w:rPr>
                  <w:rFonts w:ascii="Cambria Math" w:hAnsi="Cambria Math"/>
                </w:rPr>
              </w:ins>
            </m:ctrlPr>
          </m:sSubPr>
          <m:e>
            <m:r>
              <w:ins w:id="122" w:author="Derek Ogle" w:date="2017-01-04T22:05:00Z">
                <w:rPr>
                  <w:rFonts w:ascii="Cambria Math" w:hAnsi="Cambria Math"/>
                </w:rPr>
                <m:t>t</m:t>
              </w:ins>
            </m:r>
          </m:e>
          <m:sub>
            <m:r>
              <w:ins w:id="123" w:author="Derek Ogle" w:date="2017-01-04T22:05:00Z">
                <w:rPr>
                  <w:rFonts w:ascii="Cambria Math" w:hAnsi="Cambria Math"/>
                </w:rPr>
                <m:t>r</m:t>
              </w:ins>
            </m:r>
          </m:sub>
        </m:sSub>
      </m:oMath>
      <w:ins w:id="124" w:author="Derek Ogle" w:date="2017-01-04T21:39:00Z">
        <w:r w:rsidR="00731718">
          <w:t xml:space="preserve"> </w:t>
        </w:r>
      </w:ins>
      <w:ins w:id="125" w:author="Derek Ogle" w:date="2017-01-04T21:57:00Z">
        <w:r w:rsidR="002C0302">
          <w:t xml:space="preserve">(but as </w:t>
        </w:r>
      </w:ins>
      <m:oMath>
        <m:sSub>
          <m:sSubPr>
            <m:ctrlPr>
              <w:ins w:id="126" w:author="Derek Ogle" w:date="2017-01-04T22:05:00Z">
                <w:rPr>
                  <w:rFonts w:ascii="Cambria Math" w:hAnsi="Cambria Math"/>
                </w:rPr>
              </w:ins>
            </m:ctrlPr>
          </m:sSubPr>
          <m:e>
            <m:r>
              <w:ins w:id="127" w:author="Derek Ogle" w:date="2017-01-04T22:05:00Z">
                <w:rPr>
                  <w:rFonts w:ascii="Cambria Math" w:hAnsi="Cambria Math"/>
                </w:rPr>
                <m:t>t</m:t>
              </w:ins>
            </m:r>
          </m:e>
          <m:sub>
            <m:r>
              <w:ins w:id="128" w:author="Derek Ogle" w:date="2017-01-04T22:05:00Z">
                <w:rPr>
                  <w:rFonts w:ascii="Cambria Math" w:hAnsi="Cambria Math"/>
                </w:rPr>
                <m:t>0</m:t>
              </w:ins>
            </m:r>
          </m:sub>
        </m:sSub>
      </m:oMath>
      <w:ins w:id="129" w:author="Derek Ogle" w:date="2017-01-04T21:57:00Z">
        <w:r w:rsidR="00156781">
          <w:t xml:space="preserve">) </w:t>
        </w:r>
      </w:ins>
      <w:ins w:id="130" w:author="Derek Ogle" w:date="2017-01-04T21:39:00Z">
        <w:r w:rsidR="00731718">
          <w:t xml:space="preserve">may also be made by </w:t>
        </w:r>
      </w:ins>
      <w:ins w:id="131" w:author="Derek Ogle" w:date="2017-01-04T21:40:00Z">
        <w:r w:rsidR="002C0302">
          <w:t xml:space="preserve">replacing </w:t>
        </w:r>
      </w:ins>
      <m:oMath>
        <m:sSub>
          <m:sSubPr>
            <m:ctrlPr>
              <w:ins w:id="132" w:author="Derek Ogle" w:date="2017-01-04T22:07:00Z">
                <w:rPr>
                  <w:rFonts w:ascii="Cambria Math" w:hAnsi="Cambria Math"/>
                </w:rPr>
              </w:ins>
            </m:ctrlPr>
          </m:sSubPr>
          <m:e>
            <m:r>
              <w:ins w:id="133" w:author="Derek Ogle" w:date="2017-01-04T22:07:00Z">
                <w:rPr>
                  <w:rFonts w:ascii="Cambria Math" w:hAnsi="Cambria Math"/>
                </w:rPr>
                <m:t>L</m:t>
              </w:ins>
            </m:r>
          </m:e>
          <m:sub>
            <m:r>
              <w:ins w:id="134" w:author="Derek Ogle" w:date="2017-01-04T22:08:00Z">
                <w:rPr>
                  <w:rFonts w:ascii="Cambria Math" w:hAnsi="Cambria Math"/>
                </w:rPr>
                <m:t>t</m:t>
              </w:ins>
            </m:r>
          </m:sub>
        </m:sSub>
      </m:oMath>
      <w:ins w:id="135" w:author="Derek Ogle" w:date="2017-01-04T21:40:00Z">
        <w:r w:rsidR="00731718">
          <w:t xml:space="preserve"> in</w:t>
        </w:r>
      </w:ins>
      <w:ins w:id="136" w:author="Derek Ogle" w:date="2017-01-04T21:39:00Z">
        <w:r w:rsidR="00731718">
          <w:t xml:space="preserve"> Eq. (1)</w:t>
        </w:r>
      </w:ins>
      <w:ins w:id="137" w:author="Derek Ogle" w:date="2017-01-04T21:40:00Z">
        <w:r w:rsidR="00731718">
          <w:t xml:space="preserve"> </w:t>
        </w:r>
        <w:r w:rsidR="002C0302">
          <w:t xml:space="preserve">with </w:t>
        </w:r>
      </w:ins>
      <m:oMath>
        <m:sSub>
          <m:sSubPr>
            <m:ctrlPr>
              <w:ins w:id="138" w:author="Derek Ogle" w:date="2017-01-04T22:07:00Z">
                <w:rPr>
                  <w:rFonts w:ascii="Cambria Math" w:hAnsi="Cambria Math"/>
                </w:rPr>
              </w:ins>
            </m:ctrlPr>
          </m:sSubPr>
          <m:e>
            <m:r>
              <w:ins w:id="139" w:author="Derek Ogle" w:date="2017-01-04T22:07:00Z">
                <w:rPr>
                  <w:rFonts w:ascii="Cambria Math" w:hAnsi="Cambria Math"/>
                </w:rPr>
                <m:t>L</m:t>
              </w:ins>
            </m:r>
          </m:e>
          <m:sub>
            <m:r>
              <w:ins w:id="140" w:author="Derek Ogle" w:date="2017-01-04T22:07:00Z">
                <w:rPr>
                  <w:rFonts w:ascii="Cambria Math" w:hAnsi="Cambria Math"/>
                </w:rPr>
                <m:t>t</m:t>
              </w:ins>
            </m:r>
          </m:sub>
        </m:sSub>
        <m:r>
          <w:ins w:id="141" w:author="Derek Ogle" w:date="2017-01-04T22:07:00Z">
            <w:rPr>
              <w:rFonts w:ascii="Cambria Math" w:hAnsi="Cambria Math"/>
            </w:rPr>
            <m:t>-</m:t>
          </w:ins>
        </m:r>
        <m:sSub>
          <m:sSubPr>
            <m:ctrlPr>
              <w:ins w:id="142" w:author="Derek Ogle" w:date="2017-01-04T22:07:00Z">
                <w:rPr>
                  <w:rFonts w:ascii="Cambria Math" w:hAnsi="Cambria Math"/>
                </w:rPr>
              </w:ins>
            </m:ctrlPr>
          </m:sSubPr>
          <m:e>
            <m:r>
              <w:ins w:id="143" w:author="Derek Ogle" w:date="2017-01-04T22:07:00Z">
                <w:rPr>
                  <w:rFonts w:ascii="Cambria Math" w:hAnsi="Cambria Math"/>
                </w:rPr>
                <m:t>L</m:t>
              </w:ins>
            </m:r>
          </m:e>
          <m:sub>
            <m:r>
              <w:ins w:id="144" w:author="Derek Ogle" w:date="2017-01-04T22:07:00Z">
                <w:rPr>
                  <w:rFonts w:ascii="Cambria Math" w:hAnsi="Cambria Math"/>
                </w:rPr>
                <m:t>r</m:t>
              </w:ins>
            </m:r>
          </m:sub>
        </m:sSub>
      </m:oMath>
      <w:ins w:id="145" w:author="Derek Ogle" w:date="2017-01-04T21:40:00Z">
        <w:r w:rsidR="002C0302">
          <w:t xml:space="preserve"> (i.e., subtracting </w:t>
        </w:r>
      </w:ins>
      <m:oMath>
        <m:sSub>
          <m:sSubPr>
            <m:ctrlPr>
              <w:ins w:id="146" w:author="Derek Ogle" w:date="2017-01-04T22:07:00Z">
                <w:rPr>
                  <w:rFonts w:ascii="Cambria Math" w:hAnsi="Cambria Math"/>
                </w:rPr>
              </w:ins>
            </m:ctrlPr>
          </m:sSubPr>
          <m:e>
            <m:r>
              <w:ins w:id="147" w:author="Derek Ogle" w:date="2017-01-04T22:07:00Z">
                <w:rPr>
                  <w:rFonts w:ascii="Cambria Math" w:hAnsi="Cambria Math"/>
                </w:rPr>
                <m:t>L</m:t>
              </w:ins>
            </m:r>
          </m:e>
          <m:sub>
            <m:r>
              <w:ins w:id="148" w:author="Derek Ogle" w:date="2017-01-04T22:07:00Z">
                <w:rPr>
                  <w:rFonts w:ascii="Cambria Math" w:hAnsi="Cambria Math"/>
                </w:rPr>
                <m:t>r</m:t>
              </w:ins>
            </m:r>
          </m:sub>
        </m:sSub>
      </m:oMath>
      <w:ins w:id="149" w:author="Derek Ogle" w:date="2017-01-04T21:40:00Z">
        <w:r w:rsidR="00731718">
          <w:t xml:space="preserve"> from each</w:t>
        </w:r>
        <w:r w:rsidR="002C0302">
          <w:t xml:space="preserve"> observed length). However, </w:t>
        </w:r>
      </w:ins>
      <m:oMath>
        <m:sSub>
          <m:sSubPr>
            <m:ctrlPr>
              <w:ins w:id="150" w:author="Derek Ogle" w:date="2017-01-04T22:06:00Z">
                <w:rPr>
                  <w:rFonts w:ascii="Cambria Math" w:hAnsi="Cambria Math"/>
                </w:rPr>
              </w:ins>
            </m:ctrlPr>
          </m:sSubPr>
          <m:e>
            <m:r>
              <w:ins w:id="151" w:author="Derek Ogle" w:date="2017-01-04T22:06:00Z">
                <w:rPr>
                  <w:rFonts w:ascii="Cambria Math" w:hAnsi="Cambria Math"/>
                </w:rPr>
                <m:t>L</m:t>
              </w:ins>
            </m:r>
          </m:e>
          <m:sub>
            <m:r>
              <w:ins w:id="152" w:author="Derek Ogle" w:date="2017-01-04T22:06:00Z">
                <w:rPr>
                  <w:rFonts w:ascii="Cambria Math" w:hAnsi="Cambria Math"/>
                </w:rPr>
                <m:t>∞</m:t>
              </w:ins>
            </m:r>
          </m:sub>
        </m:sSub>
      </m:oMath>
      <w:ins w:id="153" w:author="Derek Ogle" w:date="2017-01-04T21:40:00Z">
        <w:r w:rsidR="00731718">
          <w:t xml:space="preserve"> from</w:t>
        </w:r>
      </w:ins>
      <w:ins w:id="154" w:author="Derek Ogle" w:date="2017-01-04T21:41:00Z">
        <w:r w:rsidR="00731718">
          <w:t xml:space="preserve"> fitting this </w:t>
        </w:r>
      </w:ins>
      <w:ins w:id="155" w:author="Derek Ogle" w:date="2017-01-04T22:08:00Z">
        <w:r w:rsidR="002C0302">
          <w:t>modified equation</w:t>
        </w:r>
      </w:ins>
      <w:ins w:id="156" w:author="Derek Ogle" w:date="2017-01-04T21:41:00Z">
        <w:r w:rsidR="00731718">
          <w:t xml:space="preserve"> is underestimated by a constant </w:t>
        </w:r>
      </w:ins>
      <m:oMath>
        <m:sSub>
          <m:sSubPr>
            <m:ctrlPr>
              <w:ins w:id="157" w:author="Derek Ogle" w:date="2017-01-04T22:06:00Z">
                <w:rPr>
                  <w:rFonts w:ascii="Cambria Math" w:hAnsi="Cambria Math"/>
                </w:rPr>
              </w:ins>
            </m:ctrlPr>
          </m:sSubPr>
          <m:e>
            <m:r>
              <w:ins w:id="158" w:author="Derek Ogle" w:date="2017-01-04T22:06:00Z">
                <w:rPr>
                  <w:rFonts w:ascii="Cambria Math" w:hAnsi="Cambria Math"/>
                </w:rPr>
                <m:t>L</m:t>
              </w:ins>
            </m:r>
          </m:e>
          <m:sub>
            <m:r>
              <w:ins w:id="159" w:author="Derek Ogle" w:date="2017-01-04T22:06:00Z">
                <w:rPr>
                  <w:rFonts w:ascii="Cambria Math" w:hAnsi="Cambria Math"/>
                </w:rPr>
                <m:t>r</m:t>
              </w:ins>
            </m:r>
          </m:sub>
        </m:sSub>
      </m:oMath>
      <w:ins w:id="160" w:author="Derek Ogle" w:date="2017-01-04T21:41:00Z">
        <w:r w:rsidR="00731718">
          <w:t xml:space="preserve">. </w:t>
        </w:r>
      </w:ins>
      <w:ins w:id="161" w:author="Derek Ogle" w:date="2017-01-04T21:55:00Z">
        <w:r w:rsidR="002C0302">
          <w:t xml:space="preserve">If </w:t>
        </w:r>
      </w:ins>
      <m:oMath>
        <m:sSub>
          <m:sSubPr>
            <m:ctrlPr>
              <w:ins w:id="162" w:author="Derek Ogle" w:date="2017-01-04T22:06:00Z">
                <w:rPr>
                  <w:rFonts w:ascii="Cambria Math" w:hAnsi="Cambria Math"/>
                </w:rPr>
              </w:ins>
            </m:ctrlPr>
          </m:sSubPr>
          <m:e>
            <m:r>
              <w:ins w:id="163" w:author="Derek Ogle" w:date="2017-01-04T22:06:00Z">
                <w:rPr>
                  <w:rFonts w:ascii="Cambria Math" w:hAnsi="Cambria Math"/>
                </w:rPr>
                <m:t>L</m:t>
              </w:ins>
            </m:r>
          </m:e>
          <m:sub>
            <m:r>
              <w:ins w:id="164" w:author="Derek Ogle" w:date="2017-01-04T22:06:00Z">
                <w:rPr>
                  <w:rFonts w:ascii="Cambria Math" w:hAnsi="Cambria Math"/>
                </w:rPr>
                <m:t>r</m:t>
              </w:ins>
            </m:r>
          </m:sub>
        </m:sSub>
      </m:oMath>
      <w:ins w:id="165" w:author="Derek Ogle" w:date="2017-01-04T21:55:00Z">
        <w:r w:rsidR="002C0302">
          <w:t xml:space="preserve"> is also subtracted from </w:t>
        </w:r>
      </w:ins>
      <m:oMath>
        <m:sSub>
          <m:sSubPr>
            <m:ctrlPr>
              <w:ins w:id="166" w:author="Derek Ogle" w:date="2017-01-04T22:06:00Z">
                <w:rPr>
                  <w:rFonts w:ascii="Cambria Math" w:hAnsi="Cambria Math"/>
                </w:rPr>
              </w:ins>
            </m:ctrlPr>
          </m:sSubPr>
          <m:e>
            <m:r>
              <w:ins w:id="167" w:author="Derek Ogle" w:date="2017-01-04T22:06:00Z">
                <w:rPr>
                  <w:rFonts w:ascii="Cambria Math" w:hAnsi="Cambria Math"/>
                </w:rPr>
                <m:t>L</m:t>
              </w:ins>
            </m:r>
          </m:e>
          <m:sub>
            <m:r>
              <w:ins w:id="168" w:author="Derek Ogle" w:date="2017-01-04T22:06:00Z">
                <w:rPr>
                  <w:rFonts w:ascii="Cambria Math" w:hAnsi="Cambria Math"/>
                </w:rPr>
                <m:t>∞</m:t>
              </w:ins>
            </m:r>
          </m:sub>
        </m:sSub>
      </m:oMath>
      <w:ins w:id="169" w:author="Derek Ogle" w:date="2017-01-04T21:55:00Z">
        <w:r w:rsidR="00156781">
          <w:t xml:space="preserve"> in Eq. (1)</w:t>
        </w:r>
      </w:ins>
      <w:ins w:id="170" w:author="Derek Ogle" w:date="2017-01-04T22:39:00Z">
        <w:r w:rsidR="00491345">
          <w:t>,</w:t>
        </w:r>
      </w:ins>
      <w:ins w:id="171" w:author="Derek Ogle" w:date="2017-01-04T21:55:00Z">
        <w:r w:rsidR="00156781">
          <w:t xml:space="preserve"> then </w:t>
        </w:r>
      </w:ins>
      <m:oMath>
        <m:sSub>
          <m:sSubPr>
            <m:ctrlPr>
              <w:ins w:id="172" w:author="Derek Ogle" w:date="2017-01-04T22:07:00Z">
                <w:rPr>
                  <w:rFonts w:ascii="Cambria Math" w:hAnsi="Cambria Math"/>
                </w:rPr>
              </w:ins>
            </m:ctrlPr>
          </m:sSubPr>
          <m:e>
            <m:r>
              <w:ins w:id="173" w:author="Derek Ogle" w:date="2017-01-04T22:07:00Z">
                <w:rPr>
                  <w:rFonts w:ascii="Cambria Math" w:hAnsi="Cambria Math"/>
                </w:rPr>
                <m:t>L</m:t>
              </w:ins>
            </m:r>
          </m:e>
          <m:sub>
            <m:r>
              <w:ins w:id="174" w:author="Derek Ogle" w:date="2017-01-04T22:07:00Z">
                <w:rPr>
                  <w:rFonts w:ascii="Cambria Math" w:hAnsi="Cambria Math"/>
                </w:rPr>
                <m:t>∞</m:t>
              </w:ins>
            </m:r>
          </m:sub>
        </m:sSub>
      </m:oMath>
      <w:ins w:id="175" w:author="Derek Ogle" w:date="2017-01-04T21:41:00Z">
        <w:r w:rsidR="00731718">
          <w:t xml:space="preserve"> </w:t>
        </w:r>
      </w:ins>
      <w:ins w:id="176" w:author="Derek Ogle" w:date="2017-01-04T21:56:00Z">
        <w:r w:rsidR="00156781">
          <w:t xml:space="preserve">will be estimated </w:t>
        </w:r>
      </w:ins>
      <w:ins w:id="177" w:author="Derek Ogle" w:date="2017-01-04T21:41:00Z">
        <w:r w:rsidR="00731718">
          <w:t>on the original scale</w:t>
        </w:r>
      </w:ins>
      <w:ins w:id="178" w:author="Derek Ogle" w:date="2017-01-04T21:52:00Z">
        <w:r w:rsidR="00156781">
          <w:t xml:space="preserve">. These two </w:t>
        </w:r>
      </w:ins>
      <w:ins w:id="179" w:author="Derek Ogle" w:date="2017-01-04T22:39:00Z">
        <w:r w:rsidR="00491345" w:rsidRPr="00491345">
          <w:rPr>
            <w:i/>
          </w:rPr>
          <w:t>ad hoc</w:t>
        </w:r>
        <w:r w:rsidR="00491345">
          <w:t xml:space="preserve"> </w:t>
        </w:r>
      </w:ins>
      <w:ins w:id="180" w:author="Derek Ogle" w:date="2017-01-04T21:52:00Z">
        <w:r w:rsidR="00156781">
          <w:t xml:space="preserve">modifications </w:t>
        </w:r>
      </w:ins>
      <w:ins w:id="181" w:author="Derek Ogle" w:date="2017-01-04T21:53:00Z">
        <w:r w:rsidR="00156781">
          <w:t xml:space="preserve">simply </w:t>
        </w:r>
      </w:ins>
      <w:ins w:id="182" w:author="Derek Ogle" w:date="2017-01-04T21:52:00Z">
        <w:r w:rsidR="00156781">
          <w:t>convert Eq. (1) to Eq. (3).</w:t>
        </w:r>
      </w:ins>
      <w:ins w:id="183" w:author="Derek Ogle" w:date="2017-01-04T21:54:00Z">
        <w:r w:rsidR="00156781">
          <w:t xml:space="preserve"> </w:t>
        </w:r>
      </w:ins>
      <w:ins w:id="184" w:author="Derek Ogle" w:date="2017-01-04T22:39:00Z">
        <w:r w:rsidR="00491345">
          <w:lastRenderedPageBreak/>
          <w:t>Thus, f</w:t>
        </w:r>
      </w:ins>
      <w:ins w:id="185" w:author="Derek Ogle" w:date="2017-01-04T22:01:00Z">
        <w:r w:rsidR="00303D91">
          <w:t xml:space="preserve">or conceptual </w:t>
        </w:r>
        <w:r w:rsidR="00FF7708">
          <w:t>consistency with previous parame</w:t>
        </w:r>
        <w:r w:rsidR="00303D91">
          <w:t>terizations of the VBGF and because of the flexibility afforded by Eq. (3)</w:t>
        </w:r>
      </w:ins>
      <w:ins w:id="186" w:author="Derek Ogle" w:date="2017-01-04T22:40:00Z">
        <w:r w:rsidR="00491345">
          <w:t>,</w:t>
        </w:r>
      </w:ins>
      <w:ins w:id="187" w:author="Derek Ogle" w:date="2017-01-04T22:01:00Z">
        <w:r w:rsidR="00303D91">
          <w:t xml:space="preserve"> </w:t>
        </w:r>
      </w:ins>
      <w:del w:id="188" w:author="Derek Ogle" w:date="2017-01-04T22:02:00Z">
        <w:r w:rsidDel="00303D91">
          <w:delText>W</w:delText>
        </w:r>
      </w:del>
      <w:ins w:id="189" w:author="Derek Ogle" w:date="2017-01-04T22:02:00Z">
        <w:r w:rsidR="00303D91">
          <w:t>w</w:t>
        </w:r>
      </w:ins>
      <w:r>
        <w:t>e suggest using Eq. (3)</w:t>
      </w:r>
      <w:ins w:id="190" w:author="Derek Ogle" w:date="2017-01-04T22:08:00Z">
        <w:r w:rsidR="00FF7708">
          <w:t>,</w:t>
        </w:r>
      </w:ins>
      <w:r>
        <w:t xml:space="preserve"> </w:t>
      </w:r>
      <w:ins w:id="191" w:author="Derek Ogle" w:date="2017-01-04T21:57:00Z">
        <w:r w:rsidR="00303D91">
          <w:t xml:space="preserve">rather than </w:t>
        </w:r>
      </w:ins>
      <w:ins w:id="192" w:author="Derek Ogle" w:date="2017-01-04T21:58:00Z">
        <w:r w:rsidR="00303D91" w:rsidRPr="00303D91">
          <w:rPr>
            <w:i/>
          </w:rPr>
          <w:t>ad hoc</w:t>
        </w:r>
        <w:r w:rsidR="00303D91">
          <w:t xml:space="preserve"> </w:t>
        </w:r>
      </w:ins>
      <w:ins w:id="193" w:author="Derek Ogle" w:date="2017-01-04T21:57:00Z">
        <w:r w:rsidR="00303D91">
          <w:t>approach</w:t>
        </w:r>
      </w:ins>
      <w:ins w:id="194" w:author="Derek Ogle" w:date="2017-01-04T22:02:00Z">
        <w:r w:rsidR="00303D91">
          <w:t>es</w:t>
        </w:r>
      </w:ins>
      <w:ins w:id="195" w:author="Derek Ogle" w:date="2017-01-04T22:08:00Z">
        <w:r w:rsidR="00FF7708">
          <w:t>,</w:t>
        </w:r>
      </w:ins>
      <w:ins w:id="196" w:author="Derek Ogle" w:date="2017-01-04T21:57:00Z">
        <w:r w:rsidR="00303D91">
          <w:t xml:space="preserve"> </w:t>
        </w:r>
      </w:ins>
      <w:r>
        <w:t>when interest lies in estimating</w:t>
      </w:r>
      <w:ins w:id="197" w:author="Derek Ogle" w:date="2017-01-04T22:03:00Z">
        <w:r w:rsidR="002C0302">
          <w:t xml:space="preserve"> or testing for differences among populations in</w:t>
        </w:r>
      </w:ins>
      <w:ins w:id="198" w:author="Derek Ogle" w:date="2017-01-04T22:02:00Z">
        <w:r w:rsidR="002C0302">
          <w:t xml:space="preserve"> </w:t>
        </w:r>
      </w:ins>
      <m:oMath>
        <m:sSub>
          <m:sSubPr>
            <m:ctrlPr>
              <w:ins w:id="199" w:author="Derek Ogle" w:date="2017-01-04T22:07:00Z">
                <w:rPr>
                  <w:rFonts w:ascii="Cambria Math" w:hAnsi="Cambria Math"/>
                </w:rPr>
              </w:ins>
            </m:ctrlPr>
          </m:sSubPr>
          <m:e>
            <m:r>
              <w:ins w:id="200" w:author="Derek Ogle" w:date="2017-01-04T22:07:00Z">
                <w:rPr>
                  <w:rFonts w:ascii="Cambria Math" w:hAnsi="Cambria Math"/>
                </w:rPr>
                <m:t>L</m:t>
              </w:ins>
            </m:r>
          </m:e>
          <m:sub>
            <m:r>
              <w:ins w:id="201" w:author="Derek Ogle" w:date="2017-01-04T22:07:00Z">
                <w:rPr>
                  <w:rFonts w:ascii="Cambria Math" w:hAnsi="Cambria Math"/>
                </w:rPr>
                <m:t>∞</m:t>
              </w:ins>
            </m:r>
          </m:sub>
        </m:sSub>
      </m:oMath>
      <w:ins w:id="202" w:author="Derek Ogle" w:date="2017-01-04T22:02:00Z">
        <w:r w:rsidR="00FF7708">
          <w:t xml:space="preserve">, </w:t>
        </w:r>
      </w:ins>
      <m:oMath>
        <m:r>
          <w:ins w:id="203" w:author="Derek Ogle" w:date="2017-01-04T22:09:00Z">
            <w:rPr>
              <w:rFonts w:ascii="Cambria Math" w:hAnsi="Cambria Math"/>
            </w:rPr>
            <m:t>K</m:t>
          </w:ins>
        </m:r>
      </m:oMath>
      <w:ins w:id="204" w:author="Derek Ogle" w:date="2017-01-04T22:02:00Z">
        <w:r w:rsidR="00303D91">
          <w:t>, and a specific point on the growth curve</w:t>
        </w:r>
      </w:ins>
      <w:ins w:id="205" w:author="Derek Ogle" w:date="2017-01-04T22:05:00Z">
        <w:r w:rsidR="002C0302">
          <w:t>,</w:t>
        </w:r>
      </w:ins>
      <w:ins w:id="206" w:author="Derek Ogle" w:date="2017-01-04T22:04:00Z">
        <w:r w:rsidR="002C0302">
          <w:t xml:space="preserve"> such as</w:t>
        </w:r>
      </w:ins>
      <w:ins w:id="207" w:author="Derek Ogle" w:date="2017-01-04T21:58:00Z">
        <w:r w:rsidR="002C0302">
          <w:t xml:space="preserve"> </w:t>
        </w:r>
      </w:ins>
      <m:oMath>
        <m:sSub>
          <m:sSubPr>
            <m:ctrlPr>
              <w:ins w:id="208" w:author="Derek Ogle" w:date="2017-01-04T22:05:00Z">
                <w:rPr>
                  <w:rFonts w:ascii="Cambria Math" w:hAnsi="Cambria Math"/>
                </w:rPr>
              </w:ins>
            </m:ctrlPr>
          </m:sSubPr>
          <m:e>
            <m:r>
              <w:ins w:id="209" w:author="Derek Ogle" w:date="2017-01-04T22:05:00Z">
                <w:rPr>
                  <w:rFonts w:ascii="Cambria Math" w:hAnsi="Cambria Math"/>
                </w:rPr>
                <m:t>t</m:t>
              </w:ins>
            </m:r>
          </m:e>
          <m:sub>
            <m:r>
              <w:ins w:id="210" w:author="Derek Ogle" w:date="2017-01-04T22:05:00Z">
                <w:rPr>
                  <w:rFonts w:ascii="Cambria Math" w:hAnsi="Cambria Math"/>
                </w:rPr>
                <m:t>r</m:t>
              </w:ins>
            </m:r>
          </m:sub>
        </m:sSub>
      </m:oMath>
      <w:ins w:id="211" w:author="Derek Ogle" w:date="2017-01-04T21:59:00Z">
        <w:r w:rsidR="00303D91">
          <w:t>.</w:t>
        </w:r>
      </w:ins>
      <w:del w:id="212" w:author="Derek Ogle" w:date="2017-01-04T19:06:00Z">
        <w:r w:rsidDel="006A7D0A">
          <w:delText xml:space="preserve"> </w:delText>
        </w:r>
      </w:del>
      <w:del w:id="213" w:author="Derek Ogle" w:date="2017-01-03T15:50:00Z">
        <w:r w:rsidDel="00A415F2">
          <w:delText xml:space="preserve">mean </w:delText>
        </w:r>
      </w:del>
      <w:del w:id="214" w:author="Derek Ogle" w:date="2017-01-04T19:06:00Z">
        <w:r w:rsidDel="006A7D0A">
          <w:delText xml:space="preserve">age at a </w:delText>
        </w:r>
        <w:r w:rsidR="004830AD" w:rsidDel="006A7D0A">
          <w:delText>specific</w:delText>
        </w:r>
        <w:r w:rsidDel="006A7D0A">
          <w:delText xml:space="preserve"> length or determining if the </w:delText>
        </w:r>
      </w:del>
      <w:del w:id="215" w:author="Derek Ogle" w:date="2017-01-03T15:51:00Z">
        <w:r w:rsidDel="00A415F2">
          <w:delText xml:space="preserve">mean </w:delText>
        </w:r>
      </w:del>
      <w:del w:id="216" w:author="Derek Ogle" w:date="2017-01-04T19:06:00Z">
        <w:r w:rsidDel="006A7D0A">
          <w:delText xml:space="preserve">age at a </w:delText>
        </w:r>
        <w:r w:rsidR="004830AD" w:rsidDel="006A7D0A">
          <w:delText xml:space="preserve">specific </w:delText>
        </w:r>
        <w:r w:rsidDel="006A7D0A">
          <w:delText>length differs among populations.</w:delText>
        </w:r>
      </w:del>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217" w:name="acknowledgments"/>
      <w:bookmarkEnd w:id="217"/>
      <w:r w:rsidRPr="007A45B8">
        <w:t>Acknowledgments</w:t>
      </w:r>
    </w:p>
    <w:p w14:paraId="6CA76A17" w14:textId="190C66C4" w:rsidR="00882B84" w:rsidRDefault="001645C9" w:rsidP="001645C9">
      <w:pPr>
        <w:ind w:firstLine="0"/>
      </w:pPr>
      <w:r>
        <w:tab/>
      </w:r>
      <w:r w:rsidR="00D34F24">
        <w:t>We thank M</w:t>
      </w:r>
      <w:ins w:id="218" w:author="Derek Ogle" w:date="2017-01-03T16:26:00Z">
        <w:r w:rsidR="00B461FD">
          <w:t>atthew</w:t>
        </w:r>
      </w:ins>
      <w:del w:id="219" w:author="Derek Ogle" w:date="2017-01-03T16:26:00Z">
        <w:r w:rsidR="00D34F24" w:rsidDel="00B461FD">
          <w:delText>.</w:delText>
        </w:r>
      </w:del>
      <w:r w:rsidR="00D34F24">
        <w:t xml:space="preserve">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ins w:id="220" w:author="Derek Ogle" w:date="2017-01-03T15:51:00Z">
        <w:r w:rsidR="00B461FD">
          <w:t xml:space="preserve">Travis </w:t>
        </w:r>
        <w:r w:rsidR="00A415F2">
          <w:t>Brenden</w:t>
        </w:r>
      </w:ins>
      <w:ins w:id="221" w:author="Derek Ogle" w:date="2017-01-03T15:53:00Z">
        <w:r w:rsidR="00A415F2">
          <w:t xml:space="preserve"> </w:t>
        </w:r>
      </w:ins>
      <w:del w:id="222" w:author="Derek Ogle" w:date="2017-01-04T22:40:00Z">
        <w:r w:rsidR="00F566FC" w:rsidDel="00F77087">
          <w:delText>XXX</w:delText>
        </w:r>
        <w:r w:rsidR="007C08DB" w:rsidDel="00F77087">
          <w:delText xml:space="preserve">, </w:delText>
        </w:r>
      </w:del>
      <w:r w:rsidR="007C08DB">
        <w:t>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223" w:name="appendices"/>
      <w:bookmarkStart w:id="224" w:name="appendix-1"/>
      <w:bookmarkEnd w:id="223"/>
      <w:bookmarkEnd w:id="224"/>
    </w:p>
    <w:p w14:paraId="6D9DD802" w14:textId="34B52446" w:rsidR="00F74D3A" w:rsidRDefault="00F74D3A" w:rsidP="00DB76B9">
      <w:pPr>
        <w:pStyle w:val="Heading1"/>
        <w:numPr>
          <w:ilvl w:val="0"/>
          <w:numId w:val="0"/>
        </w:numPr>
        <w:ind w:left="360" w:hanging="360"/>
      </w:pPr>
      <w:bookmarkStart w:id="225" w:name="references"/>
      <w:bookmarkEnd w:id="225"/>
      <w:r>
        <w:lastRenderedPageBreak/>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9"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226" w:name="The_New_River,_Virginia,_muskellunge_fis"/>
      <w:bookmarkStart w:id="227" w:name="Abstract"/>
      <w:bookmarkEnd w:id="226"/>
      <w:bookmarkEnd w:id="227"/>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t>Burnham, K. P., Anderson, D. R., 2002. Model Selection and Multi-Model Inferences, Second Edition. Springer-Verlag, New York, New York.</w:t>
      </w:r>
    </w:p>
    <w:p w14:paraId="214BF768" w14:textId="55A2A4BF" w:rsidR="001B08EA" w:rsidRPr="00281C99" w:rsidRDefault="001B08EA" w:rsidP="001645C9">
      <w:pPr>
        <w:pStyle w:val="Bibliography"/>
        <w:jc w:val="left"/>
        <w:rPr>
          <w:rFonts w:eastAsia="Times New Roman"/>
        </w:rPr>
      </w:pPr>
      <w:r>
        <w:rPr>
          <w:rFonts w:eastAsia="Times New Roman"/>
        </w:rPr>
        <w:lastRenderedPageBreak/>
        <w:t xml:space="preserve">Clark, Jr., R. D. 1983. Potential effects of voluntary catch and release of fish in recreational fisheries. </w:t>
      </w:r>
      <w:r>
        <w:t>N. Am. J. Fish. Manag. 3, 306-314. DOI: 10.1577/1548-8659(1983)3&lt;306:PEOVCA&gt;2.0CO;2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14AFDAFD" w14:textId="09D030B5" w:rsidR="00855DDE" w:rsidRDefault="00855DDE" w:rsidP="003B53E7">
      <w:pPr>
        <w:pStyle w:val="Bibliography"/>
      </w:pPr>
      <w:r w:rsidRPr="0067369E">
        <w:t>Ebener, M</w:t>
      </w:r>
      <w:r>
        <w:t>.</w:t>
      </w:r>
      <w:r w:rsidR="0099375F">
        <w:t xml:space="preserve"> </w:t>
      </w:r>
      <w:r>
        <w:t xml:space="preserve">P., </w:t>
      </w:r>
      <w:r w:rsidRPr="0067369E">
        <w:t>Copes</w:t>
      </w:r>
      <w:r>
        <w:t>, F.</w:t>
      </w:r>
      <w:r w:rsidR="00332843">
        <w:t xml:space="preserve"> </w:t>
      </w:r>
      <w:r>
        <w:t xml:space="preserve">A., </w:t>
      </w:r>
      <w:r w:rsidRPr="0067369E">
        <w:t>1985</w:t>
      </w:r>
      <w:r>
        <w:t xml:space="preserve">. </w:t>
      </w:r>
      <w:r w:rsidRPr="0067369E">
        <w:t xml:space="preserve">Population statistics, </w:t>
      </w:r>
      <w:r>
        <w:t xml:space="preserve">yield estimates, and management </w:t>
      </w:r>
      <w:r w:rsidRPr="0067369E">
        <w:t>considerations for two</w:t>
      </w:r>
      <w:r>
        <w:t xml:space="preserve"> lake wh</w:t>
      </w:r>
      <w:r w:rsidRPr="00855DDE">
        <w:t>itefish stocks in Lake Michigan. N. Am. J. Fish. Manag. 5, 435-448</w:t>
      </w:r>
      <w:r w:rsidR="005C3886">
        <w:t xml:space="preserve">. </w:t>
      </w:r>
      <w:r w:rsidRPr="00855DDE">
        <w:t>DOI: 10.1577/1548-8659(1985)5&lt;435:PSYEAM&gt;2.0.CO;2</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D20EF9A" w14:textId="64136B96" w:rsidR="00A04436" w:rsidRDefault="00A04436" w:rsidP="00E4492C">
      <w:pPr>
        <w:pStyle w:val="Bibliography"/>
      </w:pPr>
      <w:r>
        <w:t>Isermann, D. A., Sammons, S. M., Bettoli, P. W., Churchill, T. N., 2002. Predictive evaluation of size restrictions as management strategies for Tennessee reservoir crappie fisheries. N. Am. J. Fish. Man. 22:1349-1357. DOI:</w:t>
      </w:r>
      <w:r w:rsidRPr="00F3767E">
        <w:t xml:space="preserve"> </w:t>
      </w:r>
      <w:hyperlink r:id="rId10" w:history="1">
        <w:r w:rsidR="003A1E77" w:rsidRPr="00F3767E">
          <w:rPr>
            <w:rStyle w:val="Hyperlink"/>
            <w:color w:val="auto"/>
          </w:rPr>
          <w:t>10.1577/1548-8675(2002)022&lt;1349:PEOSRA&gt;2.0.CO;2</w:t>
        </w:r>
      </w:hyperlink>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Likelihood methods for the von Bertalanffy growth curve. Fish. Bull. </w:t>
      </w:r>
      <w:r w:rsidR="00CE2E23">
        <w:t xml:space="preserve">77:765-776. </w:t>
      </w:r>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(Eds),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Quinn II, T. J., Deriso,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4B7E54CF" w:rsidR="00192E03" w:rsidRDefault="00192E03" w:rsidP="003B53E7">
      <w:pPr>
        <w:pStyle w:val="Bibliography"/>
      </w:pPr>
      <w:r>
        <w:rPr>
          <w:noProof/>
        </w:rPr>
        <w:t>Seber, G. A. F., Wild, C. J., 2003. Nonlinear regression.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r>
        <w:rPr>
          <w:rFonts w:eastAsia="Times New Roman"/>
        </w:rPr>
        <w:t>Slipke, J. W., Maceina,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r>
        <w:rPr>
          <w:rFonts w:eastAsia="Times New Roman"/>
        </w:rPr>
        <w:lastRenderedPageBreak/>
        <w:t>Venables,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3908247B"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w:t>
      </w:r>
      <w:ins w:id="228" w:author="Derek Ogle" w:date="2017-01-04T22:42:00Z">
        <w:r w:rsidR="00F77087">
          <w:t>),</w:t>
        </w:r>
      </w:ins>
      <w:r w:rsidR="00A31AE7">
        <w:t xml:space="preserve">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bookmarkStart w:id="229" w:name="_GoBack"/>
      <w:bookmarkEnd w:id="229"/>
      <w:del w:id="230" w:author="Derek Ogle" w:date="2017-01-04T22:42:00Z">
        <w:r w:rsidR="004F192A" w:rsidDel="00F77087">
          <w:delText>)</w:delText>
        </w:r>
      </w:del>
      <w:r w:rsidR="004F192A">
        <w:t>,</w:t>
      </w:r>
      <w:r w:rsidR="00A31AE7">
        <w:t xml:space="preserve"> with 90</w:t>
      </w:r>
      <w:r w:rsidR="00B309FE">
        <w:t>% confidence intervals in parenthes</w:t>
      </w:r>
      <w:r w:rsidR="00A31AE7">
        <w:t>es</w:t>
      </w:r>
      <w:r w:rsidR="00B309FE">
        <w:t>,</w:t>
      </w:r>
      <w:r w:rsidR="004F192A">
        <w:t xml:space="preserve"> </w:t>
      </w:r>
      <w:r w:rsidR="009D2C08">
        <w:t xml:space="preserve">and AICc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r w:rsidRPr="00BF6CB2">
              <w:rPr>
                <w:b w:val="0"/>
                <w:vertAlign w:val="superscript"/>
              </w:rPr>
              <w:t>a</w:t>
            </w:r>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r w:rsidR="00BB3D1D" w:rsidRPr="00BF6CB2">
              <w:rPr>
                <w:b w:val="0"/>
              </w:rPr>
              <w:t>)</w:t>
            </w:r>
            <w:r w:rsidRPr="00BF6CB2">
              <w:rPr>
                <w:b w:val="0"/>
                <w:vertAlign w:val="superscript"/>
              </w:rPr>
              <w:t>a</w:t>
            </w:r>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r w:rsidRPr="004F192A">
        <w:rPr>
          <w:vertAlign w:val="superscript"/>
        </w:rPr>
        <w:t>a</w:t>
      </w:r>
      <w:r w:rsidR="009F53D9">
        <w:t>Value</w:t>
      </w:r>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p w14:paraId="1D24A963" w14:textId="2292BDA1" w:rsidR="00BF741C" w:rsidRDefault="00BF741C">
      <w:pPr>
        <w:tabs>
          <w:tab w:val="clear" w:pos="360"/>
        </w:tabs>
        <w:spacing w:after="200" w:line="240" w:lineRule="auto"/>
        <w:ind w:firstLine="0"/>
        <w:jc w:val="left"/>
      </w:pPr>
      <w:r>
        <w:br w:type="page"/>
      </w:r>
    </w:p>
    <w:p w14:paraId="728180A2" w14:textId="7CC1B9C4" w:rsidR="00BF741C" w:rsidRDefault="00CC1BB4" w:rsidP="00BC6E11">
      <w:pPr>
        <w:ind w:firstLine="0"/>
      </w:pPr>
      <w:r>
        <w:rPr>
          <w:noProof/>
        </w:rPr>
        <w:lastRenderedPageBreak/>
        <w:drawing>
          <wp:inline distT="0" distB="0" distL="0" distR="0" wp14:anchorId="2F008413" wp14:editId="047E8E3D">
            <wp:extent cx="4572000" cy="4572000"/>
            <wp:effectExtent l="0" t="0" r="0" b="0"/>
            <wp:docPr id="1" name="Figu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EG"/>
                    <pic:cNvPicPr/>
                  </pic:nvPicPr>
                  <pic:blipFill>
                    <a:blip r:embed="rId11" r:link="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E38A7A3" w14:textId="7F231838" w:rsidR="00CC1BB4" w:rsidRPr="00722EB0" w:rsidRDefault="00CC1BB4" w:rsidP="00BC6E11">
      <w:pPr>
        <w:ind w:firstLine="0"/>
      </w:pPr>
      <w:r>
        <w:rPr>
          <w:noProof/>
        </w:rPr>
        <w:lastRenderedPageBreak/>
        <w:drawing>
          <wp:inline distT="0" distB="0" distL="0" distR="0" wp14:anchorId="00652577" wp14:editId="16804B88">
            <wp:extent cx="4572000" cy="4572000"/>
            <wp:effectExtent l="0" t="0" r="0" b="0"/>
            <wp:docPr id="2" name="Figur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EG"/>
                    <pic:cNvPicPr/>
                  </pic:nvPicPr>
                  <pic:blipFill>
                    <a:blip r:embed="rId13" r:link="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sectPr w:rsidR="00CC1BB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01E71" w14:textId="77777777" w:rsidR="00A51903" w:rsidRDefault="00A51903" w:rsidP="003B53E7">
      <w:r>
        <w:separator/>
      </w:r>
    </w:p>
  </w:endnote>
  <w:endnote w:type="continuationSeparator" w:id="0">
    <w:p w14:paraId="20930A0A" w14:textId="77777777" w:rsidR="00A51903" w:rsidRDefault="00A51903"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96658" w14:textId="77777777" w:rsidR="00A51903" w:rsidRDefault="00A51903" w:rsidP="003B53E7">
      <w:r>
        <w:separator/>
      </w:r>
    </w:p>
  </w:footnote>
  <w:footnote w:type="continuationSeparator" w:id="0">
    <w:p w14:paraId="50B38E10" w14:textId="77777777" w:rsidR="00A51903" w:rsidRDefault="00A51903"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56781"/>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578B"/>
    <w:rsid w:val="0026614C"/>
    <w:rsid w:val="00266B0D"/>
    <w:rsid w:val="00281C99"/>
    <w:rsid w:val="00294D9D"/>
    <w:rsid w:val="002954E1"/>
    <w:rsid w:val="002A2F13"/>
    <w:rsid w:val="002A349F"/>
    <w:rsid w:val="002A3E99"/>
    <w:rsid w:val="002B558D"/>
    <w:rsid w:val="002B7CF6"/>
    <w:rsid w:val="002C0302"/>
    <w:rsid w:val="002C1A49"/>
    <w:rsid w:val="002C52BB"/>
    <w:rsid w:val="002D2B94"/>
    <w:rsid w:val="002E3D24"/>
    <w:rsid w:val="002F48EC"/>
    <w:rsid w:val="00300348"/>
    <w:rsid w:val="0030305A"/>
    <w:rsid w:val="00303D91"/>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91345"/>
    <w:rsid w:val="00491E07"/>
    <w:rsid w:val="0049500E"/>
    <w:rsid w:val="00496DAF"/>
    <w:rsid w:val="004A02BD"/>
    <w:rsid w:val="004A2213"/>
    <w:rsid w:val="004B1038"/>
    <w:rsid w:val="004B4446"/>
    <w:rsid w:val="004B4A34"/>
    <w:rsid w:val="004B6EFF"/>
    <w:rsid w:val="004C0FB4"/>
    <w:rsid w:val="004D21CF"/>
    <w:rsid w:val="004D6A7F"/>
    <w:rsid w:val="004E29B3"/>
    <w:rsid w:val="004E4B29"/>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206D4"/>
    <w:rsid w:val="00722EB0"/>
    <w:rsid w:val="0072356E"/>
    <w:rsid w:val="00731718"/>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3BCD"/>
    <w:rsid w:val="009A4F31"/>
    <w:rsid w:val="009B32E3"/>
    <w:rsid w:val="009C0C93"/>
    <w:rsid w:val="009C49D7"/>
    <w:rsid w:val="009C6144"/>
    <w:rsid w:val="009C7409"/>
    <w:rsid w:val="009D2475"/>
    <w:rsid w:val="009D2C08"/>
    <w:rsid w:val="009D7B71"/>
    <w:rsid w:val="009E1ED2"/>
    <w:rsid w:val="009E6505"/>
    <w:rsid w:val="009E6692"/>
    <w:rsid w:val="009F53D9"/>
    <w:rsid w:val="00A04436"/>
    <w:rsid w:val="00A07F4E"/>
    <w:rsid w:val="00A12137"/>
    <w:rsid w:val="00A14547"/>
    <w:rsid w:val="00A20CDC"/>
    <w:rsid w:val="00A30EFF"/>
    <w:rsid w:val="00A31AE7"/>
    <w:rsid w:val="00A33D88"/>
    <w:rsid w:val="00A3534B"/>
    <w:rsid w:val="00A36BB8"/>
    <w:rsid w:val="00A415F2"/>
    <w:rsid w:val="00A459C2"/>
    <w:rsid w:val="00A51903"/>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5FCE"/>
    <w:rsid w:val="00BA769C"/>
    <w:rsid w:val="00BB2A80"/>
    <w:rsid w:val="00BB3D1D"/>
    <w:rsid w:val="00BB4218"/>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2E2E"/>
    <w:rsid w:val="00C501E9"/>
    <w:rsid w:val="00C50712"/>
    <w:rsid w:val="00C53F8B"/>
    <w:rsid w:val="00C6017A"/>
    <w:rsid w:val="00C626CA"/>
    <w:rsid w:val="00C62D39"/>
    <w:rsid w:val="00C6734F"/>
    <w:rsid w:val="00C700AB"/>
    <w:rsid w:val="00C77E65"/>
    <w:rsid w:val="00C802EC"/>
    <w:rsid w:val="00CA5A38"/>
    <w:rsid w:val="00CB5436"/>
    <w:rsid w:val="00CB627D"/>
    <w:rsid w:val="00CC1BB4"/>
    <w:rsid w:val="00CC3660"/>
    <w:rsid w:val="00CC5356"/>
    <w:rsid w:val="00CD41EB"/>
    <w:rsid w:val="00CD728B"/>
    <w:rsid w:val="00CE2E23"/>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3300"/>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52F4"/>
    <w:rsid w:val="00ED6314"/>
    <w:rsid w:val="00ED6385"/>
    <w:rsid w:val="00EE1FBD"/>
    <w:rsid w:val="00EE40AD"/>
    <w:rsid w:val="00EF2255"/>
    <w:rsid w:val="00EF6085"/>
    <w:rsid w:val="00EF6E96"/>
    <w:rsid w:val="00F0057C"/>
    <w:rsid w:val="00F01B29"/>
    <w:rsid w:val="00F04D40"/>
    <w:rsid w:val="00F060CE"/>
    <w:rsid w:val="00F0660A"/>
    <w:rsid w:val="00F074CA"/>
    <w:rsid w:val="00F14DCB"/>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0344"/>
    <w:rsid w:val="00F72D03"/>
    <w:rsid w:val="00F738EB"/>
    <w:rsid w:val="00F73D89"/>
    <w:rsid w:val="00F74D3A"/>
    <w:rsid w:val="00F77087"/>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 w:val="00FF77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aaaWork\Research\ModifiedVonB\results\Figure1.JPE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577/1548-8675%282002%29022%3C1349:PEOSRA%3E2.0.CO;2"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image" Target="file:///C:\aaaWork\Research\ModifiedVonB\results\Figure2.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92CA-5A79-4AD6-BED7-29A834F4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3</cp:revision>
  <cp:lastPrinted>2016-12-12T14:59:00Z</cp:lastPrinted>
  <dcterms:created xsi:type="dcterms:W3CDTF">2017-01-05T03:27:00Z</dcterms:created>
  <dcterms:modified xsi:type="dcterms:W3CDTF">2017-01-05T04:44:00Z</dcterms:modified>
</cp:coreProperties>
</file>